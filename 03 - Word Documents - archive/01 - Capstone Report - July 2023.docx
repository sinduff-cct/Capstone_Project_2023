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77777777" w:rsidR="009E3BD9" w:rsidRDefault="009E3BD9" w:rsidP="009E3BD9">
      <w:pPr>
        <w:jc w:val="center"/>
        <w:rPr>
          <w:rFonts w:ascii="Arial" w:hAnsi="Arial" w:cs="Arial"/>
          <w:sz w:val="32"/>
          <w:szCs w:val="32"/>
        </w:rPr>
      </w:pPr>
      <w:r w:rsidRPr="002D4C81">
        <w:rPr>
          <w:rFonts w:ascii="Arial" w:hAnsi="Arial" w:cs="Arial"/>
          <w:sz w:val="32"/>
          <w:szCs w:val="32"/>
        </w:rPr>
        <w:t>[</w:t>
      </w:r>
      <w:r w:rsidRPr="009E3BD9">
        <w:rPr>
          <w:rFonts w:ascii="Arial" w:hAnsi="Arial" w:cs="Arial"/>
          <w:sz w:val="32"/>
          <w:szCs w:val="32"/>
          <w:highlight w:val="yellow"/>
        </w:rPr>
        <w:t>Title of your Thesis/Dissertation</w:t>
      </w:r>
      <w:r w:rsidRPr="002D4C81">
        <w:rPr>
          <w:rFonts w:ascii="Arial" w:hAnsi="Arial" w:cs="Arial"/>
          <w:sz w:val="32"/>
          <w:szCs w:val="32"/>
        </w:rPr>
        <w:t>]</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63E8E296"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15BAC43D" w:rsidR="00FA2E08" w:rsidRPr="00B901F4" w:rsidRDefault="00D6195D"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TBC</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75728FA9" w14:textId="77777777" w:rsidR="001137BA" w:rsidRDefault="001137BA" w:rsidP="001137BA">
      <w:pPr>
        <w:spacing w:after="0"/>
        <w:rPr>
          <w:rFonts w:ascii="Times New Roman" w:hAnsi="Times New Roman" w:cs="Times New Roman"/>
          <w:color w:val="auto"/>
        </w:rPr>
      </w:pP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7FECA7D" w14:textId="4E3E8D61" w:rsidR="00CD0161" w:rsidRPr="000B1255" w:rsidRDefault="00CD0161" w:rsidP="00D204AE">
      <w:pPr>
        <w:rPr>
          <w:rStyle w:val="Strong"/>
          <w:rFonts w:ascii="Times New Roman" w:hAnsi="Times New Roman" w:cs="Times New Roman"/>
          <w:b w:val="0"/>
          <w:bCs w:val="0"/>
          <w:color w:val="auto"/>
          <w:sz w:val="28"/>
          <w:szCs w:val="28"/>
        </w:rPr>
      </w:pPr>
      <w:r w:rsidRPr="000B1255">
        <w:rPr>
          <w:rStyle w:val="Strong"/>
          <w:rFonts w:ascii="Times New Roman" w:hAnsi="Times New Roman" w:cs="Times New Roman"/>
          <w:sz w:val="28"/>
          <w:szCs w:val="28"/>
        </w:rPr>
        <w:lastRenderedPageBreak/>
        <w:t>Abstract</w:t>
      </w:r>
    </w:p>
    <w:p w14:paraId="18F89F0C" w14:textId="77777777" w:rsidR="00CD0161" w:rsidRPr="00A708F5" w:rsidRDefault="00CD0161">
      <w:pPr>
        <w:rPr>
          <w:rStyle w:val="Strong"/>
          <w:rFonts w:ascii="Times New Roman" w:hAnsi="Times New Roman" w:cs="Times New Roman"/>
        </w:rPr>
      </w:pP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4FC1DA1D" w14:textId="77777777" w:rsidR="00D204AE" w:rsidRPr="00A708F5" w:rsidRDefault="00D204AE">
      <w:pPr>
        <w:rPr>
          <w:rFonts w:ascii="Times New Roman" w:hAnsi="Times New Roman" w:cs="Times New Roman"/>
          <w:color w:val="auto"/>
        </w:rPr>
      </w:pPr>
    </w:p>
    <w:p w14:paraId="169199F7" w14:textId="77777777" w:rsidR="003E74C3" w:rsidRPr="00A708F5" w:rsidRDefault="003E74C3">
      <w:pPr>
        <w:rPr>
          <w:rFonts w:ascii="Times New Roman" w:hAnsi="Times New Roman" w:cs="Times New Roman"/>
          <w:color w:val="auto"/>
        </w:rPr>
      </w:pPr>
    </w:p>
    <w:p w14:paraId="25E96330" w14:textId="35AA9356" w:rsidR="003E74C3" w:rsidRPr="00237BD6" w:rsidRDefault="003E74C3">
      <w:pPr>
        <w:rPr>
          <w:rFonts w:ascii="Times New Roman" w:hAnsi="Times New Roman" w:cs="Times New Roman"/>
          <w:b/>
          <w:bCs/>
          <w:color w:val="auto"/>
          <w:sz w:val="28"/>
          <w:szCs w:val="28"/>
        </w:rPr>
      </w:pPr>
      <w:r w:rsidRPr="000B1255">
        <w:rPr>
          <w:rFonts w:ascii="Times New Roman" w:hAnsi="Times New Roman" w:cs="Times New Roman"/>
          <w:b/>
          <w:bCs/>
          <w:color w:val="auto"/>
          <w:sz w:val="28"/>
          <w:szCs w:val="28"/>
        </w:rPr>
        <w:t>Table of Contents</w:t>
      </w:r>
    </w:p>
    <w:p w14:paraId="452760ED" w14:textId="77777777" w:rsidR="00CD0161" w:rsidRPr="00345C40" w:rsidRDefault="00CD0161">
      <w:pPr>
        <w:rPr>
          <w:rFonts w:ascii="Times New Roman" w:hAnsi="Times New Roman" w:cs="Times New Roman"/>
          <w:color w:val="auto"/>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3520"/>
      </w:tblGrid>
      <w:tr w:rsidR="00345C40" w:rsidRPr="00345C40" w14:paraId="5720A42F" w14:textId="77777777" w:rsidTr="00907F81">
        <w:trPr>
          <w:trHeight w:val="454"/>
        </w:trPr>
        <w:tc>
          <w:tcPr>
            <w:tcW w:w="5529" w:type="dxa"/>
            <w:vAlign w:val="center"/>
          </w:tcPr>
          <w:p w14:paraId="6F3269FA" w14:textId="64891636" w:rsidR="004C3868" w:rsidRPr="00345C40" w:rsidRDefault="00E25C3C" w:rsidP="00907F81">
            <w:pPr>
              <w:jc w:val="right"/>
              <w:rPr>
                <w:rFonts w:ascii="Times New Roman" w:hAnsi="Times New Roman" w:cs="Times New Roman"/>
                <w:color w:val="auto"/>
                <w:sz w:val="24"/>
                <w:szCs w:val="24"/>
              </w:rPr>
            </w:pPr>
            <w:r w:rsidRPr="00345C40">
              <w:rPr>
                <w:rFonts w:ascii="Times New Roman" w:hAnsi="Times New Roman" w:cs="Times New Roman"/>
                <w:color w:val="auto"/>
                <w:sz w:val="24"/>
                <w:szCs w:val="24"/>
              </w:rPr>
              <w:t xml:space="preserve">Total Document </w:t>
            </w:r>
            <w:r w:rsidR="004C3868" w:rsidRPr="00345C40">
              <w:rPr>
                <w:rFonts w:ascii="Times New Roman" w:hAnsi="Times New Roman" w:cs="Times New Roman"/>
                <w:color w:val="auto"/>
                <w:sz w:val="24"/>
                <w:szCs w:val="24"/>
              </w:rPr>
              <w:t>Word Count</w:t>
            </w:r>
          </w:p>
        </w:tc>
        <w:tc>
          <w:tcPr>
            <w:tcW w:w="3520" w:type="dxa"/>
            <w:vAlign w:val="center"/>
          </w:tcPr>
          <w:p w14:paraId="7C189BDF" w14:textId="7FCAB15C" w:rsidR="004C3868" w:rsidRPr="00345C40" w:rsidRDefault="004C3868" w:rsidP="00907F81">
            <w:pPr>
              <w:jc w:val="center"/>
              <w:rPr>
                <w:rFonts w:ascii="Times New Roman" w:hAnsi="Times New Roman" w:cs="Times New Roman"/>
                <w:color w:val="auto"/>
                <w:sz w:val="24"/>
                <w:szCs w:val="24"/>
              </w:rPr>
            </w:pPr>
          </w:p>
        </w:tc>
      </w:tr>
      <w:tr w:rsidR="00345C40" w:rsidRPr="00345C40" w14:paraId="4F4324F3" w14:textId="77777777" w:rsidTr="00907F81">
        <w:trPr>
          <w:trHeight w:val="454"/>
        </w:trPr>
        <w:tc>
          <w:tcPr>
            <w:tcW w:w="5529" w:type="dxa"/>
            <w:vAlign w:val="center"/>
          </w:tcPr>
          <w:p w14:paraId="1A4787C0" w14:textId="1EDC2D83" w:rsidR="004C3868" w:rsidRPr="00345C40" w:rsidRDefault="00E25C3C" w:rsidP="00907F81">
            <w:pPr>
              <w:jc w:val="right"/>
              <w:rPr>
                <w:rFonts w:ascii="Times New Roman" w:hAnsi="Times New Roman" w:cs="Times New Roman"/>
                <w:color w:val="auto"/>
                <w:sz w:val="24"/>
                <w:szCs w:val="24"/>
              </w:rPr>
            </w:pPr>
            <w:r w:rsidRPr="00345C40">
              <w:rPr>
                <w:rFonts w:ascii="Times New Roman" w:hAnsi="Times New Roman" w:cs="Times New Roman"/>
                <w:color w:val="auto"/>
                <w:sz w:val="24"/>
                <w:szCs w:val="24"/>
              </w:rPr>
              <w:t>Word Count excluding References and Cover page</w:t>
            </w:r>
            <w:r w:rsidR="00237BD6">
              <w:rPr>
                <w:rFonts w:ascii="Times New Roman" w:hAnsi="Times New Roman" w:cs="Times New Roman"/>
                <w:color w:val="auto"/>
                <w:sz w:val="24"/>
                <w:szCs w:val="24"/>
              </w:rPr>
              <w:t>s</w:t>
            </w:r>
          </w:p>
        </w:tc>
        <w:tc>
          <w:tcPr>
            <w:tcW w:w="3520" w:type="dxa"/>
            <w:vAlign w:val="center"/>
          </w:tcPr>
          <w:p w14:paraId="452FA113" w14:textId="02467299" w:rsidR="004C3868" w:rsidRPr="00345C40" w:rsidRDefault="004C3868" w:rsidP="00907F81">
            <w:pPr>
              <w:jc w:val="center"/>
              <w:rPr>
                <w:rFonts w:ascii="Times New Roman" w:hAnsi="Times New Roman" w:cs="Times New Roman"/>
                <w:color w:val="auto"/>
                <w:sz w:val="24"/>
                <w:szCs w:val="24"/>
              </w:rPr>
            </w:pPr>
          </w:p>
        </w:tc>
      </w:tr>
    </w:tbl>
    <w:p w14:paraId="7FCE5C61" w14:textId="47826A6A" w:rsidR="003121BE" w:rsidRDefault="003121BE" w:rsidP="00541828">
      <w:pPr>
        <w:spacing w:line="360" w:lineRule="auto"/>
        <w:jc w:val="both"/>
        <w:rPr>
          <w:rFonts w:ascii="Times New Roman" w:hAnsi="Times New Roman" w:cs="Times New Roman"/>
          <w:color w:val="auto"/>
        </w:rPr>
      </w:pPr>
    </w:p>
    <w:p w14:paraId="71394BFB" w14:textId="77777777" w:rsidR="003121BE" w:rsidRDefault="003121BE">
      <w:pPr>
        <w:rPr>
          <w:rFonts w:ascii="Times New Roman" w:hAnsi="Times New Roman" w:cs="Times New Roman"/>
          <w:color w:val="auto"/>
        </w:rPr>
      </w:pPr>
      <w:r>
        <w:rPr>
          <w:rFonts w:ascii="Times New Roman" w:hAnsi="Times New Roman" w:cs="Times New Roman"/>
          <w:color w:val="auto"/>
        </w:rPr>
        <w:br w:type="page"/>
      </w:r>
    </w:p>
    <w:p w14:paraId="78F6F889" w14:textId="77777777" w:rsidR="00541828" w:rsidRPr="00541828" w:rsidRDefault="00E9612E" w:rsidP="00541828">
      <w:pPr>
        <w:pStyle w:val="Heading1"/>
        <w:numPr>
          <w:ilvl w:val="0"/>
          <w:numId w:val="22"/>
        </w:numPr>
        <w:jc w:val="left"/>
      </w:pPr>
      <w:r w:rsidRPr="00541828">
        <w:lastRenderedPageBreak/>
        <w:t xml:space="preserve">Introduction </w:t>
      </w:r>
    </w:p>
    <w:p w14:paraId="71F10C9F" w14:textId="77777777" w:rsidR="00FF52CE" w:rsidRDefault="006D6107" w:rsidP="00B406DF">
      <w:pPr>
        <w:pStyle w:val="ListParagraph"/>
        <w:spacing w:line="360" w:lineRule="auto"/>
        <w:ind w:left="792"/>
        <w:jc w:val="both"/>
        <w:rPr>
          <w:ins w:id="0" w:author="Sinead Duffy" w:date="2023-07-16T14:25:00Z"/>
          <w:rFonts w:ascii="Times New Roman" w:hAnsi="Times New Roman" w:cs="Times New Roman"/>
        </w:rPr>
      </w:pPr>
      <w:r w:rsidRPr="00541828">
        <w:rPr>
          <w:rFonts w:ascii="Times New Roman" w:hAnsi="Times New Roman" w:cs="Times New Roman"/>
        </w:rPr>
        <w:t xml:space="preserve">The Human Resources Department (HR) generates a lot of data from the various processes that it oversees such as recruitment, onboarding, time management, engagement, talent management and training </w:t>
      </w:r>
      <w:r w:rsidR="00ED0D4B">
        <w:rPr>
          <w:rFonts w:ascii="Times New Roman" w:hAnsi="Times New Roman" w:cs="Times New Roman"/>
        </w:rPr>
        <w:t xml:space="preserve">processes </w:t>
      </w:r>
      <w:r w:rsidRPr="00541828">
        <w:rPr>
          <w:rFonts w:ascii="Times New Roman" w:hAnsi="Times New Roman" w:cs="Times New Roman"/>
        </w:rPr>
        <w:t>to mention a few.  Data is</w:t>
      </w:r>
      <w:r w:rsidR="007E7390">
        <w:rPr>
          <w:rFonts w:ascii="Times New Roman" w:hAnsi="Times New Roman" w:cs="Times New Roman"/>
        </w:rPr>
        <w:t xml:space="preserve"> commonly</w:t>
      </w:r>
      <w:r w:rsidRPr="00541828">
        <w:rPr>
          <w:rFonts w:ascii="Times New Roman" w:hAnsi="Times New Roman" w:cs="Times New Roman"/>
        </w:rPr>
        <w:t xml:space="preserve"> stored across different systems and is not generally interconnected.  Companies are going through a rapid pace of change resulting in the drive to become more digital, and HR are not excluded from this.  However, HR data is not widely integrated to other parts of the business </w:t>
      </w:r>
      <w:r w:rsidR="000800D5">
        <w:rPr>
          <w:rFonts w:ascii="Times New Roman" w:hAnsi="Times New Roman" w:cs="Times New Roman"/>
        </w:rPr>
        <w:t>to give a</w:t>
      </w:r>
      <w:ins w:id="1" w:author="Sinead Duffy" w:date="2023-07-16T14:12:00Z">
        <w:r w:rsidR="00605695">
          <w:rPr>
            <w:rFonts w:ascii="Times New Roman" w:hAnsi="Times New Roman" w:cs="Times New Roman"/>
          </w:rPr>
          <w:t xml:space="preserve"> holistic </w:t>
        </w:r>
      </w:ins>
      <w:del w:id="2" w:author="Sinead Duffy" w:date="2023-07-16T14:12:00Z">
        <w:r w:rsidR="000800D5" w:rsidDel="00605695">
          <w:rPr>
            <w:rFonts w:ascii="Times New Roman" w:hAnsi="Times New Roman" w:cs="Times New Roman"/>
          </w:rPr>
          <w:delText xml:space="preserve"> 360 </w:delText>
        </w:r>
      </w:del>
      <w:r w:rsidR="000800D5">
        <w:rPr>
          <w:rFonts w:ascii="Times New Roman" w:hAnsi="Times New Roman" w:cs="Times New Roman"/>
        </w:rPr>
        <w:t xml:space="preserve">view </w:t>
      </w:r>
      <w:r w:rsidR="003179EA">
        <w:rPr>
          <w:rFonts w:ascii="Times New Roman" w:hAnsi="Times New Roman" w:cs="Times New Roman"/>
        </w:rPr>
        <w:t>o</w:t>
      </w:r>
      <w:ins w:id="3" w:author="Sinead Duffy" w:date="2023-07-16T14:12:00Z">
        <w:r w:rsidR="0088673D">
          <w:rPr>
            <w:rFonts w:ascii="Times New Roman" w:hAnsi="Times New Roman" w:cs="Times New Roman"/>
          </w:rPr>
          <w:t>f performance</w:t>
        </w:r>
        <w:r w:rsidR="00605695">
          <w:rPr>
            <w:rFonts w:ascii="Times New Roman" w:hAnsi="Times New Roman" w:cs="Times New Roman"/>
          </w:rPr>
          <w:t xml:space="preserve"> that can enable </w:t>
        </w:r>
      </w:ins>
      <w:ins w:id="4" w:author="Sinead Duffy" w:date="2023-07-16T14:13:00Z">
        <w:r w:rsidR="00605695">
          <w:rPr>
            <w:rFonts w:ascii="Times New Roman" w:hAnsi="Times New Roman" w:cs="Times New Roman"/>
          </w:rPr>
          <w:t xml:space="preserve">a </w:t>
        </w:r>
      </w:ins>
      <w:del w:id="5" w:author="Sinead Duffy" w:date="2023-07-16T14:12:00Z">
        <w:r w:rsidR="003179EA" w:rsidDel="0088673D">
          <w:rPr>
            <w:rFonts w:ascii="Times New Roman" w:hAnsi="Times New Roman" w:cs="Times New Roman"/>
          </w:rPr>
          <w:delText xml:space="preserve">f the company </w:delText>
        </w:r>
      </w:del>
      <w:del w:id="6" w:author="Sinead Duffy" w:date="2023-07-16T14:13:00Z">
        <w:r w:rsidR="003179EA" w:rsidDel="00605695">
          <w:rPr>
            <w:rFonts w:ascii="Times New Roman" w:hAnsi="Times New Roman" w:cs="Times New Roman"/>
          </w:rPr>
          <w:delText>helping to</w:delText>
        </w:r>
        <w:r w:rsidRPr="00541828" w:rsidDel="00605695">
          <w:rPr>
            <w:rFonts w:ascii="Times New Roman" w:hAnsi="Times New Roman" w:cs="Times New Roman"/>
          </w:rPr>
          <w:delText xml:space="preserve"> </w:delText>
        </w:r>
      </w:del>
      <w:r w:rsidRPr="00541828">
        <w:rPr>
          <w:rFonts w:ascii="Times New Roman" w:hAnsi="Times New Roman" w:cs="Times New Roman"/>
        </w:rPr>
        <w:t xml:space="preserve">drive </w:t>
      </w:r>
      <w:ins w:id="7" w:author="Sinead Duffy" w:date="2023-07-16T14:13:00Z">
        <w:r w:rsidR="00FB4A60">
          <w:rPr>
            <w:rFonts w:ascii="Times New Roman" w:hAnsi="Times New Roman" w:cs="Times New Roman"/>
          </w:rPr>
          <w:t xml:space="preserve">towards </w:t>
        </w:r>
      </w:ins>
      <w:r w:rsidRPr="00541828">
        <w:rPr>
          <w:rFonts w:ascii="Times New Roman" w:hAnsi="Times New Roman" w:cs="Times New Roman"/>
        </w:rPr>
        <w:t xml:space="preserve">improved decision making.  This paper is a </w:t>
      </w:r>
      <w:r w:rsidR="003179EA">
        <w:rPr>
          <w:rFonts w:ascii="Times New Roman" w:hAnsi="Times New Roman" w:cs="Times New Roman"/>
        </w:rPr>
        <w:t xml:space="preserve">first attempt at </w:t>
      </w:r>
      <w:del w:id="8" w:author="Sinead Duffy" w:date="2023-07-16T14:13:00Z">
        <w:r w:rsidR="003179EA" w:rsidDel="00FB4A60">
          <w:rPr>
            <w:rFonts w:ascii="Times New Roman" w:hAnsi="Times New Roman" w:cs="Times New Roman"/>
          </w:rPr>
          <w:delText xml:space="preserve">driving </w:delText>
        </w:r>
      </w:del>
      <w:ins w:id="9" w:author="Sinead Duffy" w:date="2023-07-16T14:13:00Z">
        <w:r w:rsidR="00FB4A60">
          <w:rPr>
            <w:rFonts w:ascii="Times New Roman" w:hAnsi="Times New Roman" w:cs="Times New Roman"/>
          </w:rPr>
          <w:t xml:space="preserve">influencing </w:t>
        </w:r>
      </w:ins>
      <w:del w:id="10" w:author="Sinead Duffy" w:date="2023-07-16T14:22:00Z">
        <w:r w:rsidR="003179EA" w:rsidDel="005E3B3B">
          <w:rPr>
            <w:rFonts w:ascii="Times New Roman" w:hAnsi="Times New Roman" w:cs="Times New Roman"/>
          </w:rPr>
          <w:delText>a</w:delText>
        </w:r>
        <w:r w:rsidRPr="00541828" w:rsidDel="005E3B3B">
          <w:rPr>
            <w:rFonts w:ascii="Times New Roman" w:hAnsi="Times New Roman" w:cs="Times New Roman"/>
          </w:rPr>
          <w:delText xml:space="preserve"> change t</w:delText>
        </w:r>
        <w:r w:rsidR="003179EA" w:rsidDel="005E3B3B">
          <w:rPr>
            <w:rFonts w:ascii="Times New Roman" w:hAnsi="Times New Roman" w:cs="Times New Roman"/>
          </w:rPr>
          <w:delText>o that reality</w:delText>
        </w:r>
      </w:del>
      <w:ins w:id="11" w:author="Sinead Duffy" w:date="2023-07-16T14:22:00Z">
        <w:r w:rsidR="005E3B3B">
          <w:rPr>
            <w:rFonts w:ascii="Times New Roman" w:hAnsi="Times New Roman" w:cs="Times New Roman"/>
          </w:rPr>
          <w:t>such a connection into an organisation</w:t>
        </w:r>
      </w:ins>
      <w:r w:rsidR="003179EA">
        <w:rPr>
          <w:rFonts w:ascii="Times New Roman" w:hAnsi="Times New Roman" w:cs="Times New Roman"/>
        </w:rPr>
        <w:t xml:space="preserve">. </w:t>
      </w:r>
      <w:ins w:id="12" w:author="Sinead Duffy" w:date="2023-07-16T14:22:00Z">
        <w:r w:rsidR="005E3B3B">
          <w:rPr>
            <w:rFonts w:ascii="Times New Roman" w:hAnsi="Times New Roman" w:cs="Times New Roman"/>
          </w:rPr>
          <w:t xml:space="preserve"> Here, </w:t>
        </w:r>
      </w:ins>
      <w:del w:id="13" w:author="Sinead Duffy" w:date="2023-07-16T14:22:00Z">
        <w:r w:rsidR="003179EA" w:rsidDel="005E3B3B">
          <w:rPr>
            <w:rFonts w:ascii="Times New Roman" w:hAnsi="Times New Roman" w:cs="Times New Roman"/>
          </w:rPr>
          <w:delText xml:space="preserve"> </w:delText>
        </w:r>
        <w:r w:rsidRPr="00541828" w:rsidDel="005E3B3B">
          <w:rPr>
            <w:rFonts w:ascii="Times New Roman" w:hAnsi="Times New Roman" w:cs="Times New Roman"/>
          </w:rPr>
          <w:delText>The</w:delText>
        </w:r>
      </w:del>
      <w:ins w:id="14" w:author="Sinead Duffy" w:date="2023-07-16T14:22:00Z">
        <w:r w:rsidR="005E3B3B">
          <w:rPr>
            <w:rFonts w:ascii="Times New Roman" w:hAnsi="Times New Roman" w:cs="Times New Roman"/>
          </w:rPr>
          <w:t xml:space="preserve">the </w:t>
        </w:r>
      </w:ins>
      <w:del w:id="15" w:author="Sinead Duffy" w:date="2023-07-16T14:22:00Z">
        <w:r w:rsidRPr="00541828" w:rsidDel="005E3B3B">
          <w:rPr>
            <w:rFonts w:ascii="Times New Roman" w:hAnsi="Times New Roman" w:cs="Times New Roman"/>
          </w:rPr>
          <w:delText xml:space="preserve"> </w:delText>
        </w:r>
      </w:del>
      <w:r w:rsidRPr="00541828">
        <w:rPr>
          <w:rFonts w:ascii="Times New Roman" w:hAnsi="Times New Roman" w:cs="Times New Roman"/>
        </w:rPr>
        <w:t xml:space="preserve">author </w:t>
      </w:r>
      <w:ins w:id="16" w:author="Sinead Duffy" w:date="2023-07-16T14:22:00Z">
        <w:r w:rsidR="005E3B3B">
          <w:rPr>
            <w:rFonts w:ascii="Times New Roman" w:hAnsi="Times New Roman" w:cs="Times New Roman"/>
          </w:rPr>
          <w:t xml:space="preserve">is </w:t>
        </w:r>
      </w:ins>
      <w:r w:rsidRPr="00541828">
        <w:rPr>
          <w:rFonts w:ascii="Times New Roman" w:hAnsi="Times New Roman" w:cs="Times New Roman"/>
        </w:rPr>
        <w:t>propos</w:t>
      </w:r>
      <w:ins w:id="17" w:author="Sinead Duffy" w:date="2023-07-16T14:23:00Z">
        <w:r w:rsidR="005E3B3B">
          <w:rPr>
            <w:rFonts w:ascii="Times New Roman" w:hAnsi="Times New Roman" w:cs="Times New Roman"/>
          </w:rPr>
          <w:t xml:space="preserve">ing </w:t>
        </w:r>
      </w:ins>
      <w:del w:id="18" w:author="Sinead Duffy" w:date="2023-07-16T14:23:00Z">
        <w:r w:rsidRPr="00541828" w:rsidDel="005E3B3B">
          <w:rPr>
            <w:rFonts w:ascii="Times New Roman" w:hAnsi="Times New Roman" w:cs="Times New Roman"/>
          </w:rPr>
          <w:delText xml:space="preserve">es </w:delText>
        </w:r>
      </w:del>
      <w:r w:rsidRPr="00541828">
        <w:rPr>
          <w:rFonts w:ascii="Times New Roman" w:hAnsi="Times New Roman" w:cs="Times New Roman"/>
        </w:rPr>
        <w:t xml:space="preserve">to use data analytics to explore training </w:t>
      </w:r>
      <w:r w:rsidR="003179EA">
        <w:rPr>
          <w:rFonts w:ascii="Times New Roman" w:hAnsi="Times New Roman" w:cs="Times New Roman"/>
        </w:rPr>
        <w:t xml:space="preserve">data </w:t>
      </w:r>
      <w:r w:rsidRPr="00541828">
        <w:rPr>
          <w:rFonts w:ascii="Times New Roman" w:hAnsi="Times New Roman" w:cs="Times New Roman"/>
        </w:rPr>
        <w:t xml:space="preserve">within a multinational </w:t>
      </w:r>
      <w:ins w:id="19" w:author="Sinead Duffy" w:date="2023-07-16T14:23:00Z">
        <w:r w:rsidR="00FF52CE">
          <w:rPr>
            <w:rFonts w:ascii="Times New Roman" w:hAnsi="Times New Roman" w:cs="Times New Roman"/>
          </w:rPr>
          <w:t>company</w:t>
        </w:r>
      </w:ins>
      <w:del w:id="20" w:author="Sinead Duffy" w:date="2023-07-16T14:23:00Z">
        <w:r w:rsidRPr="00541828" w:rsidDel="00FF52CE">
          <w:rPr>
            <w:rFonts w:ascii="Times New Roman" w:hAnsi="Times New Roman" w:cs="Times New Roman"/>
          </w:rPr>
          <w:delText>manufacturing environmen</w:delText>
        </w:r>
        <w:r w:rsidR="003179EA" w:rsidDel="00FF52CE">
          <w:rPr>
            <w:rFonts w:ascii="Times New Roman" w:hAnsi="Times New Roman" w:cs="Times New Roman"/>
          </w:rPr>
          <w:delText>t</w:delText>
        </w:r>
      </w:del>
      <w:r w:rsidR="003179EA">
        <w:rPr>
          <w:rFonts w:ascii="Times New Roman" w:hAnsi="Times New Roman" w:cs="Times New Roman"/>
        </w:rPr>
        <w:t xml:space="preserve">, specifically </w:t>
      </w:r>
      <w:ins w:id="21" w:author="Sinead Duffy" w:date="2023-07-16T14:23:00Z">
        <w:r w:rsidR="005E3B3B">
          <w:rPr>
            <w:rFonts w:ascii="Times New Roman" w:hAnsi="Times New Roman" w:cs="Times New Roman"/>
          </w:rPr>
          <w:t xml:space="preserve">if such data can be used to support the succession planning process. </w:t>
        </w:r>
      </w:ins>
      <w:del w:id="22" w:author="Sinead Duffy" w:date="2023-07-16T14:23:00Z">
        <w:r w:rsidRPr="00541828" w:rsidDel="00FF52CE">
          <w:rPr>
            <w:rFonts w:ascii="Times New Roman" w:hAnsi="Times New Roman" w:cs="Times New Roman"/>
          </w:rPr>
          <w:delText>using casual discovery to identify relationships or dependencies that were previous unknown.</w:delText>
        </w:r>
      </w:del>
      <w:ins w:id="23" w:author="Sinead Duffy" w:date="2023-07-16T14:23:00Z">
        <w:r w:rsidR="00FF52CE">
          <w:rPr>
            <w:rFonts w:ascii="Times New Roman" w:hAnsi="Times New Roman" w:cs="Times New Roman"/>
          </w:rPr>
          <w:t xml:space="preserve"> </w:t>
        </w:r>
      </w:ins>
    </w:p>
    <w:p w14:paraId="160045F1" w14:textId="77777777" w:rsidR="00FF52CE" w:rsidRDefault="00FF52CE" w:rsidP="00B406DF">
      <w:pPr>
        <w:pStyle w:val="ListParagraph"/>
        <w:spacing w:line="360" w:lineRule="auto"/>
        <w:ind w:left="792"/>
        <w:jc w:val="both"/>
        <w:rPr>
          <w:ins w:id="24" w:author="Sinead Duffy" w:date="2023-07-16T14:25:00Z"/>
          <w:rFonts w:ascii="Times New Roman" w:hAnsi="Times New Roman" w:cs="Times New Roman"/>
        </w:rPr>
      </w:pPr>
    </w:p>
    <w:p w14:paraId="00360F78" w14:textId="71E3ED5B" w:rsidR="006D6107" w:rsidRPr="00541828" w:rsidRDefault="00FF52CE">
      <w:pPr>
        <w:pStyle w:val="ListParagraph"/>
        <w:spacing w:line="360" w:lineRule="auto"/>
        <w:ind w:left="792"/>
        <w:jc w:val="both"/>
        <w:rPr>
          <w:rFonts w:ascii="Times New Roman" w:hAnsi="Times New Roman" w:cs="Times New Roman"/>
        </w:rPr>
        <w:pPrChange w:id="25" w:author="Sinead Duffy" w:date="2023-07-16T11:51:00Z">
          <w:pPr>
            <w:pStyle w:val="ListParagraph"/>
            <w:numPr>
              <w:ilvl w:val="1"/>
              <w:numId w:val="21"/>
            </w:numPr>
            <w:spacing w:line="360" w:lineRule="auto"/>
            <w:ind w:left="792" w:hanging="432"/>
            <w:jc w:val="both"/>
          </w:pPr>
        </w:pPrChange>
      </w:pPr>
      <w:ins w:id="26" w:author="Sinead Duffy" w:date="2023-07-16T14:24:00Z">
        <w:r>
          <w:rPr>
            <w:rFonts w:ascii="Times New Roman" w:hAnsi="Times New Roman" w:cs="Times New Roman"/>
          </w:rPr>
          <w:t xml:space="preserve">For reasons of security and privacy, the author is not able to name the company where the data </w:t>
        </w:r>
      </w:ins>
      <w:ins w:id="27" w:author="Sinead Duffy" w:date="2023-07-16T14:25:00Z">
        <w:r>
          <w:rPr>
            <w:rFonts w:ascii="Times New Roman" w:hAnsi="Times New Roman" w:cs="Times New Roman"/>
          </w:rPr>
          <w:t xml:space="preserve">used in this thesis </w:t>
        </w:r>
      </w:ins>
      <w:ins w:id="28" w:author="Sinead Duffy" w:date="2023-07-16T14:24:00Z">
        <w:r>
          <w:rPr>
            <w:rFonts w:ascii="Times New Roman" w:hAnsi="Times New Roman" w:cs="Times New Roman"/>
          </w:rPr>
          <w:t>is sourced from</w:t>
        </w:r>
      </w:ins>
      <w:ins w:id="29" w:author="Sinead Duffy" w:date="2023-07-16T14:25:00Z">
        <w:r>
          <w:rPr>
            <w:rFonts w:ascii="Times New Roman" w:hAnsi="Times New Roman" w:cs="Times New Roman"/>
          </w:rPr>
          <w:t>.  It is possible to share that the company i</w:t>
        </w:r>
      </w:ins>
      <w:ins w:id="30" w:author="Sinead Duffy" w:date="2023-07-16T14:26:00Z">
        <w:r>
          <w:rPr>
            <w:rFonts w:ascii="Times New Roman" w:hAnsi="Times New Roman" w:cs="Times New Roman"/>
          </w:rPr>
          <w:t xml:space="preserve">s headquartered in the United States, with manufacturing and support functions located at four </w:t>
        </w:r>
      </w:ins>
      <w:ins w:id="31" w:author="Sinead Duffy" w:date="2023-07-16T14:27:00Z">
        <w:r>
          <w:rPr>
            <w:rFonts w:ascii="Times New Roman" w:hAnsi="Times New Roman" w:cs="Times New Roman"/>
          </w:rPr>
          <w:t>sites in</w:t>
        </w:r>
      </w:ins>
      <w:ins w:id="32" w:author="Sinead Duffy" w:date="2023-07-16T14:26:00Z">
        <w:r>
          <w:rPr>
            <w:rFonts w:ascii="Times New Roman" w:hAnsi="Times New Roman" w:cs="Times New Roman"/>
          </w:rPr>
          <w:t xml:space="preserve"> the Republic of Ireland</w:t>
        </w:r>
      </w:ins>
      <w:ins w:id="33" w:author="Sinead Duffy" w:date="2023-07-16T14:27:00Z">
        <w:r>
          <w:rPr>
            <w:rFonts w:ascii="Times New Roman" w:hAnsi="Times New Roman" w:cs="Times New Roman"/>
          </w:rPr>
          <w:t xml:space="preserve">, with approximately 800 employees directly employed across the sites. </w:t>
        </w:r>
        <w:r w:rsidR="005038E2">
          <w:rPr>
            <w:rFonts w:ascii="Times New Roman" w:hAnsi="Times New Roman" w:cs="Times New Roman"/>
          </w:rPr>
          <w:t xml:space="preserve"> </w:t>
        </w:r>
      </w:ins>
      <w:ins w:id="34" w:author="Sinead Duffy" w:date="2023-07-16T14:29:00Z">
        <w:r w:rsidR="00E8511C">
          <w:rPr>
            <w:rFonts w:ascii="Times New Roman" w:hAnsi="Times New Roman" w:cs="Times New Roman"/>
          </w:rPr>
          <w:t>For</w:t>
        </w:r>
      </w:ins>
      <w:ins w:id="35" w:author="Sinead Duffy" w:date="2023-07-16T14:28:00Z">
        <w:r w:rsidR="005038E2">
          <w:rPr>
            <w:rFonts w:ascii="Times New Roman" w:hAnsi="Times New Roman" w:cs="Times New Roman"/>
          </w:rPr>
          <w:t xml:space="preserve"> this re</w:t>
        </w:r>
        <w:r w:rsidR="00971A0E">
          <w:rPr>
            <w:rFonts w:ascii="Times New Roman" w:hAnsi="Times New Roman" w:cs="Times New Roman"/>
          </w:rPr>
          <w:t xml:space="preserve">search, the author will refer to the </w:t>
        </w:r>
      </w:ins>
      <w:ins w:id="36" w:author="Sinead Duffy" w:date="2023-07-16T14:29:00Z">
        <w:r w:rsidR="00E8511C">
          <w:rPr>
            <w:rFonts w:ascii="Times New Roman" w:hAnsi="Times New Roman" w:cs="Times New Roman"/>
          </w:rPr>
          <w:t>entity</w:t>
        </w:r>
      </w:ins>
      <w:ins w:id="37" w:author="Sinead Duffy" w:date="2023-07-16T14:28:00Z">
        <w:r w:rsidR="00971A0E">
          <w:rPr>
            <w:rFonts w:ascii="Times New Roman" w:hAnsi="Times New Roman" w:cs="Times New Roman"/>
          </w:rPr>
          <w:t xml:space="preserve"> as</w:t>
        </w:r>
      </w:ins>
      <w:ins w:id="38" w:author="Sinead Duffy" w:date="2023-07-16T14:24:00Z">
        <w:r>
          <w:rPr>
            <w:rFonts w:ascii="Times New Roman" w:hAnsi="Times New Roman" w:cs="Times New Roman"/>
          </w:rPr>
          <w:t xml:space="preserve"> </w:t>
        </w:r>
      </w:ins>
      <w:ins w:id="39" w:author="Sinead Duffy" w:date="2023-07-16T14:25:00Z">
        <w:r>
          <w:rPr>
            <w:rFonts w:ascii="Times New Roman" w:hAnsi="Times New Roman" w:cs="Times New Roman"/>
          </w:rPr>
          <w:t xml:space="preserve">‘the company’. </w:t>
        </w:r>
      </w:ins>
    </w:p>
    <w:p w14:paraId="368744AF" w14:textId="77777777" w:rsidR="00541828" w:rsidRPr="00541828" w:rsidRDefault="00541828" w:rsidP="00541828">
      <w:pPr>
        <w:pStyle w:val="ListParagraph"/>
        <w:spacing w:line="360" w:lineRule="auto"/>
        <w:ind w:left="792"/>
        <w:jc w:val="both"/>
        <w:rPr>
          <w:rFonts w:ascii="Times New Roman" w:hAnsi="Times New Roman" w:cs="Times New Roman"/>
        </w:rPr>
      </w:pPr>
    </w:p>
    <w:p w14:paraId="34FC1FBF" w14:textId="22B23F7D" w:rsidR="006D6107" w:rsidDel="00813028" w:rsidRDefault="002D56A5" w:rsidP="00813028">
      <w:pPr>
        <w:pStyle w:val="ListParagraph"/>
        <w:spacing w:line="360" w:lineRule="auto"/>
        <w:ind w:left="792"/>
        <w:jc w:val="both"/>
        <w:rPr>
          <w:del w:id="40" w:author="Sinead Duffy" w:date="2023-07-16T14:34:00Z"/>
          <w:rFonts w:ascii="Times New Roman" w:hAnsi="Times New Roman" w:cs="Times New Roman"/>
        </w:rPr>
      </w:pPr>
      <w:ins w:id="41" w:author="Sinead Duffy" w:date="2023-07-16T14:31:00Z">
        <w:r>
          <w:rPr>
            <w:rFonts w:ascii="Times New Roman" w:hAnsi="Times New Roman" w:cs="Times New Roman"/>
          </w:rPr>
          <w:t xml:space="preserve">The </w:t>
        </w:r>
      </w:ins>
      <w:ins w:id="42" w:author="Sinead Duffy" w:date="2023-07-16T14:30:00Z">
        <w:r>
          <w:rPr>
            <w:rFonts w:ascii="Times New Roman" w:hAnsi="Times New Roman" w:cs="Times New Roman"/>
          </w:rPr>
          <w:t xml:space="preserve">Learning &amp; Development function is </w:t>
        </w:r>
      </w:ins>
      <w:ins w:id="43" w:author="Sinead Duffy" w:date="2023-07-16T14:31:00Z">
        <w:r>
          <w:rPr>
            <w:rFonts w:ascii="Times New Roman" w:hAnsi="Times New Roman" w:cs="Times New Roman"/>
          </w:rPr>
          <w:t xml:space="preserve">generally located within the HR Department, and </w:t>
        </w:r>
      </w:ins>
      <w:del w:id="44" w:author="Sinead Duffy" w:date="2023-07-16T14:31:00Z">
        <w:r w:rsidR="006D6107" w:rsidRPr="00541828" w:rsidDel="002D56A5">
          <w:rPr>
            <w:rFonts w:ascii="Times New Roman" w:hAnsi="Times New Roman" w:cs="Times New Roman"/>
          </w:rPr>
          <w:delText>Within the training function la</w:delText>
        </w:r>
      </w:del>
      <w:ins w:id="45" w:author="Sinead Duffy" w:date="2023-07-16T14:31:00Z">
        <w:r>
          <w:rPr>
            <w:rFonts w:ascii="Times New Roman" w:hAnsi="Times New Roman" w:cs="Times New Roman"/>
          </w:rPr>
          <w:t xml:space="preserve">generates </w:t>
        </w:r>
      </w:ins>
      <w:del w:id="46" w:author="Sinead Duffy" w:date="2023-07-16T14:31:00Z">
        <w:r w:rsidR="006D6107" w:rsidRPr="00541828" w:rsidDel="002D56A5">
          <w:rPr>
            <w:rFonts w:ascii="Times New Roman" w:hAnsi="Times New Roman" w:cs="Times New Roman"/>
          </w:rPr>
          <w:delText xml:space="preserve">rge </w:delText>
        </w:r>
      </w:del>
      <w:ins w:id="47" w:author="Sinead Duffy" w:date="2023-07-16T14:31:00Z">
        <w:r>
          <w:rPr>
            <w:rFonts w:ascii="Times New Roman" w:hAnsi="Times New Roman" w:cs="Times New Roman"/>
          </w:rPr>
          <w:t xml:space="preserve">large </w:t>
        </w:r>
      </w:ins>
      <w:r w:rsidR="006D6107" w:rsidRPr="00541828">
        <w:rPr>
          <w:rFonts w:ascii="Times New Roman" w:hAnsi="Times New Roman" w:cs="Times New Roman"/>
        </w:rPr>
        <w:t xml:space="preserve">amounts of data </w:t>
      </w:r>
      <w:del w:id="48" w:author="Sinead Duffy" w:date="2023-07-16T14:31:00Z">
        <w:r w:rsidR="006D6107" w:rsidRPr="00541828" w:rsidDel="002D56A5">
          <w:rPr>
            <w:rFonts w:ascii="Times New Roman" w:hAnsi="Times New Roman" w:cs="Times New Roman"/>
          </w:rPr>
          <w:delText xml:space="preserve">is generated </w:delText>
        </w:r>
      </w:del>
      <w:r w:rsidR="006D6107" w:rsidRPr="00541828">
        <w:rPr>
          <w:rFonts w:ascii="Times New Roman" w:hAnsi="Times New Roman" w:cs="Times New Roman"/>
        </w:rPr>
        <w:t xml:space="preserve">such as sign-in and evaluation sheets, assessment results etc.  In the authors experience, little to no analysis is carried out on the data once it is collected.  In the United States, more than $101.6 billion was spent on training in 2022 with an average spend of $1,207 per employee </w:t>
      </w:r>
      <w:r w:rsidR="006D6107" w:rsidRPr="00541828">
        <w:rPr>
          <w:rFonts w:ascii="Times New Roman" w:hAnsi="Times New Roman" w:cs="Times New Roman"/>
        </w:rPr>
        <w:fldChar w:fldCharType="begin"/>
      </w:r>
      <w:r w:rsidR="006D6107" w:rsidRPr="00541828">
        <w:rPr>
          <w:rFonts w:ascii="Times New Roman" w:hAnsi="Times New Roman" w:cs="Times New Roman"/>
        </w:rPr>
        <w:instrText xml:space="preserve"> ADDIN ZOTERO_ITEM CSL_CITATION {"citationID":"mX4ku1oo","properties":{"formattedCitation":"(Sedgman, 2023)","plainCitation":"(Sedgman, 2023)","noteIndex":0},"citationItems":[{"id":209,"uris":["http://zotero.org/users/11537704/items/MA9MU5IT"],"itemData":{"id":209,"type":"post-weblog","abstract":"Learn how much employers are spending per employee on training in the U.S. and U.K. and how to reduce your content creation costs.","container-title":"LearnExperts","language":"en-US","title":"How Much Companies Spend on Employee Training?","URL":"https://learnexperts.ai/blog/how-much-do-companies-spend-on-training-per-employee/","author":[{"family":"Sedgman","given":"Sarah"}],"accessed":{"date-parts":[["2023",5,21]]},"issued":{"date-parts":[["2023",3,20]]}}}],"schema":"https://github.com/citation-style-language/schema/raw/master/csl-citation.json"} </w:instrText>
      </w:r>
      <w:r w:rsidR="006D6107" w:rsidRPr="00541828">
        <w:rPr>
          <w:rFonts w:ascii="Times New Roman" w:hAnsi="Times New Roman" w:cs="Times New Roman"/>
        </w:rPr>
        <w:fldChar w:fldCharType="separate"/>
      </w:r>
      <w:r w:rsidR="006D6107" w:rsidRPr="00541828">
        <w:rPr>
          <w:rFonts w:ascii="Times New Roman" w:hAnsi="Times New Roman" w:cs="Times New Roman"/>
        </w:rPr>
        <w:t>(Sedgman, 2023)</w:t>
      </w:r>
      <w:r w:rsidR="006D6107" w:rsidRPr="00541828">
        <w:rPr>
          <w:rFonts w:ascii="Times New Roman" w:hAnsi="Times New Roman" w:cs="Times New Roman"/>
        </w:rPr>
        <w:fldChar w:fldCharType="end"/>
      </w:r>
      <w:r w:rsidR="006D6107" w:rsidRPr="00541828">
        <w:rPr>
          <w:rFonts w:ascii="Times New Roman" w:hAnsi="Times New Roman" w:cs="Times New Roman"/>
        </w:rPr>
        <w:t xml:space="preserve">.  Training can be scheduled for many reasons such as initial on the job training, compliance related, professional continuous development, upskilling, progression and so forth.  </w:t>
      </w:r>
      <w:del w:id="49" w:author="Sinead Duffy" w:date="2023-07-16T14:35:00Z">
        <w:r w:rsidR="006D6107" w:rsidRPr="00541828" w:rsidDel="00E82F20">
          <w:rPr>
            <w:rFonts w:ascii="Times New Roman" w:hAnsi="Times New Roman" w:cs="Times New Roman"/>
          </w:rPr>
          <w:delText xml:space="preserve">The author </w:delText>
        </w:r>
        <w:r w:rsidR="003179EA" w:rsidDel="00E82F20">
          <w:rPr>
            <w:rFonts w:ascii="Times New Roman" w:hAnsi="Times New Roman" w:cs="Times New Roman"/>
          </w:rPr>
          <w:delText>intends</w:delText>
        </w:r>
        <w:r w:rsidR="006D6107" w:rsidRPr="00541828" w:rsidDel="00E82F20">
          <w:rPr>
            <w:rFonts w:ascii="Times New Roman" w:hAnsi="Times New Roman" w:cs="Times New Roman"/>
          </w:rPr>
          <w:delText xml:space="preserve"> to explore how training data within a manufacturing environment may be used to more effectively to drive decision making </w:delText>
        </w:r>
        <w:r w:rsidR="003179EA" w:rsidDel="00E82F20">
          <w:rPr>
            <w:rFonts w:ascii="Times New Roman" w:hAnsi="Times New Roman" w:cs="Times New Roman"/>
          </w:rPr>
          <w:delText xml:space="preserve">in </w:delText>
        </w:r>
        <w:r w:rsidR="006D6107" w:rsidRPr="00541828" w:rsidDel="00E82F20">
          <w:rPr>
            <w:rFonts w:ascii="Times New Roman" w:hAnsi="Times New Roman" w:cs="Times New Roman"/>
          </w:rPr>
          <w:delText xml:space="preserve">succession planning.  </w:delText>
        </w:r>
      </w:del>
      <w:r w:rsidR="003179EA">
        <w:rPr>
          <w:rFonts w:ascii="Times New Roman" w:hAnsi="Times New Roman" w:cs="Times New Roman"/>
        </w:rPr>
        <w:t xml:space="preserve">The author intends </w:t>
      </w:r>
      <w:ins w:id="50" w:author="Sinead Duffy" w:date="2023-07-16T14:34:00Z">
        <w:r w:rsidR="00813028">
          <w:rPr>
            <w:rFonts w:ascii="Times New Roman" w:hAnsi="Times New Roman" w:cs="Times New Roman"/>
          </w:rPr>
          <w:t xml:space="preserve">investigate if it is possible </w:t>
        </w:r>
      </w:ins>
      <w:r w:rsidR="003179EA">
        <w:rPr>
          <w:rFonts w:ascii="Times New Roman" w:hAnsi="Times New Roman" w:cs="Times New Roman"/>
        </w:rPr>
        <w:t>to use</w:t>
      </w:r>
      <w:del w:id="51" w:author="Sinead Duffy" w:date="2023-07-16T14:36:00Z">
        <w:r w:rsidR="003179EA" w:rsidDel="005B67AD">
          <w:rPr>
            <w:rFonts w:ascii="Times New Roman" w:hAnsi="Times New Roman" w:cs="Times New Roman"/>
          </w:rPr>
          <w:delText xml:space="preserve"> the</w:delText>
        </w:r>
      </w:del>
      <w:r w:rsidR="003179EA">
        <w:rPr>
          <w:rFonts w:ascii="Times New Roman" w:hAnsi="Times New Roman" w:cs="Times New Roman"/>
        </w:rPr>
        <w:t xml:space="preserve"> training data as a means of </w:t>
      </w:r>
      <w:del w:id="52" w:author="Sinead Duffy" w:date="2023-07-16T14:36:00Z">
        <w:r w:rsidR="003179EA" w:rsidDel="005B67AD">
          <w:rPr>
            <w:rFonts w:ascii="Times New Roman" w:hAnsi="Times New Roman" w:cs="Times New Roman"/>
          </w:rPr>
          <w:delText xml:space="preserve">identifying </w:delText>
        </w:r>
      </w:del>
      <w:ins w:id="53" w:author="Sinead Duffy" w:date="2023-07-16T14:36:00Z">
        <w:r w:rsidR="005B67AD">
          <w:rPr>
            <w:rFonts w:ascii="Times New Roman" w:hAnsi="Times New Roman" w:cs="Times New Roman"/>
          </w:rPr>
          <w:t xml:space="preserve">supporting the succession planning process, specifically identifying </w:t>
        </w:r>
      </w:ins>
      <w:r w:rsidR="003179EA">
        <w:rPr>
          <w:rFonts w:ascii="Times New Roman" w:hAnsi="Times New Roman" w:cs="Times New Roman"/>
        </w:rPr>
        <w:t>employees</w:t>
      </w:r>
      <w:ins w:id="54" w:author="Sinead Duffy" w:date="2023-07-16T14:36:00Z">
        <w:r w:rsidR="005B67AD">
          <w:rPr>
            <w:rFonts w:ascii="Times New Roman" w:hAnsi="Times New Roman" w:cs="Times New Roman"/>
          </w:rPr>
          <w:t xml:space="preserve"> </w:t>
        </w:r>
      </w:ins>
      <w:del w:id="55" w:author="Sinead Duffy" w:date="2023-07-16T14:36:00Z">
        <w:r w:rsidR="003179EA" w:rsidDel="005B67AD">
          <w:rPr>
            <w:rFonts w:ascii="Times New Roman" w:hAnsi="Times New Roman" w:cs="Times New Roman"/>
          </w:rPr>
          <w:delText xml:space="preserve"> </w:delText>
        </w:r>
      </w:del>
      <w:r w:rsidR="003179EA">
        <w:rPr>
          <w:rFonts w:ascii="Times New Roman" w:hAnsi="Times New Roman" w:cs="Times New Roman"/>
        </w:rPr>
        <w:t xml:space="preserve">who </w:t>
      </w:r>
      <w:ins w:id="56" w:author="Sinead Duffy" w:date="2023-07-16T14:36:00Z">
        <w:r w:rsidR="005B67AD">
          <w:rPr>
            <w:rFonts w:ascii="Times New Roman" w:hAnsi="Times New Roman" w:cs="Times New Roman"/>
          </w:rPr>
          <w:t xml:space="preserve">may </w:t>
        </w:r>
      </w:ins>
      <w:r w:rsidR="003179EA">
        <w:rPr>
          <w:rFonts w:ascii="Times New Roman" w:hAnsi="Times New Roman" w:cs="Times New Roman"/>
        </w:rPr>
        <w:t xml:space="preserve">have </w:t>
      </w:r>
      <w:del w:id="57" w:author="Sinead Duffy" w:date="2023-07-16T14:37:00Z">
        <w:r w:rsidR="003179EA" w:rsidDel="00B31BD6">
          <w:rPr>
            <w:rFonts w:ascii="Times New Roman" w:hAnsi="Times New Roman" w:cs="Times New Roman"/>
          </w:rPr>
          <w:delText xml:space="preserve">an </w:delText>
        </w:r>
      </w:del>
      <w:ins w:id="58" w:author="Sinead Duffy" w:date="2023-07-16T14:37:00Z">
        <w:r w:rsidR="00B31BD6">
          <w:rPr>
            <w:rFonts w:ascii="Times New Roman" w:hAnsi="Times New Roman" w:cs="Times New Roman"/>
          </w:rPr>
          <w:t xml:space="preserve">started developing </w:t>
        </w:r>
      </w:ins>
      <w:del w:id="59" w:author="Sinead Duffy" w:date="2023-07-16T14:37:00Z">
        <w:r w:rsidR="003179EA" w:rsidDel="00B31BD6">
          <w:rPr>
            <w:rFonts w:ascii="Times New Roman" w:hAnsi="Times New Roman" w:cs="Times New Roman"/>
          </w:rPr>
          <w:delText xml:space="preserve">interest in developing </w:delText>
        </w:r>
      </w:del>
      <w:ins w:id="60" w:author="Sinead Duffy" w:date="2023-07-16T14:37:00Z">
        <w:r w:rsidR="00B31BD6">
          <w:rPr>
            <w:rFonts w:ascii="Times New Roman" w:hAnsi="Times New Roman" w:cs="Times New Roman"/>
          </w:rPr>
          <w:t xml:space="preserve">skills which the company has identified as being important for future development in </w:t>
        </w:r>
      </w:ins>
      <w:del w:id="61" w:author="Sinead Duffy" w:date="2023-07-16T14:37:00Z">
        <w:r w:rsidR="003179EA" w:rsidDel="00B31BD6">
          <w:rPr>
            <w:rFonts w:ascii="Times New Roman" w:hAnsi="Times New Roman" w:cs="Times New Roman"/>
          </w:rPr>
          <w:delText xml:space="preserve">key skills needed for </w:delText>
        </w:r>
      </w:del>
      <w:r w:rsidR="003179EA">
        <w:rPr>
          <w:rFonts w:ascii="Times New Roman" w:hAnsi="Times New Roman" w:cs="Times New Roman"/>
        </w:rPr>
        <w:t>the future.</w:t>
      </w:r>
    </w:p>
    <w:p w14:paraId="283C0B01" w14:textId="453F4EFE" w:rsidR="00813028" w:rsidRDefault="00B31BD6" w:rsidP="00B406DF">
      <w:pPr>
        <w:pStyle w:val="ListParagraph"/>
        <w:spacing w:line="360" w:lineRule="auto"/>
        <w:ind w:left="792"/>
        <w:jc w:val="both"/>
        <w:rPr>
          <w:ins w:id="62" w:author="Sinead Duffy" w:date="2023-07-16T14:34:00Z"/>
          <w:rFonts w:ascii="Times New Roman" w:hAnsi="Times New Roman" w:cs="Times New Roman"/>
        </w:rPr>
      </w:pPr>
      <w:ins w:id="63" w:author="Sinead Duffy" w:date="2023-07-16T14:37:00Z">
        <w:r>
          <w:rPr>
            <w:rFonts w:ascii="Times New Roman" w:hAnsi="Times New Roman" w:cs="Times New Roman"/>
          </w:rPr>
          <w:t xml:space="preserve">  An example of such skills would be </w:t>
        </w:r>
      </w:ins>
      <w:ins w:id="64" w:author="Sinead Duffy" w:date="2023-07-16T14:38:00Z">
        <w:r>
          <w:rPr>
            <w:rFonts w:ascii="Times New Roman" w:hAnsi="Times New Roman" w:cs="Times New Roman"/>
          </w:rPr>
          <w:t xml:space="preserve">data analytics or </w:t>
        </w:r>
        <w:r w:rsidR="00987322">
          <w:rPr>
            <w:rFonts w:ascii="Times New Roman" w:hAnsi="Times New Roman" w:cs="Times New Roman"/>
          </w:rPr>
          <w:t>other digital literacy skills.</w:t>
        </w:r>
      </w:ins>
    </w:p>
    <w:p w14:paraId="5E74E5D6" w14:textId="77777777" w:rsidR="00813028" w:rsidRDefault="00813028" w:rsidP="00B406DF">
      <w:pPr>
        <w:pStyle w:val="ListParagraph"/>
        <w:spacing w:line="360" w:lineRule="auto"/>
        <w:ind w:left="792"/>
        <w:jc w:val="both"/>
        <w:rPr>
          <w:ins w:id="65" w:author="Sinead Duffy" w:date="2023-07-16T14:34:00Z"/>
          <w:rFonts w:ascii="Times New Roman" w:hAnsi="Times New Roman" w:cs="Times New Roman"/>
        </w:rPr>
      </w:pPr>
    </w:p>
    <w:p w14:paraId="270B40AA" w14:textId="77777777" w:rsidR="00813028" w:rsidRPr="00541828" w:rsidRDefault="00813028">
      <w:pPr>
        <w:pStyle w:val="ListParagraph"/>
        <w:spacing w:line="360" w:lineRule="auto"/>
        <w:ind w:left="792"/>
        <w:jc w:val="both"/>
        <w:rPr>
          <w:ins w:id="66" w:author="Sinead Duffy" w:date="2023-07-16T14:34:00Z"/>
          <w:rFonts w:ascii="Times New Roman" w:hAnsi="Times New Roman" w:cs="Times New Roman"/>
        </w:rPr>
        <w:pPrChange w:id="67" w:author="Sinead Duffy" w:date="2023-07-16T11:51:00Z">
          <w:pPr>
            <w:pStyle w:val="ListParagraph"/>
            <w:numPr>
              <w:ilvl w:val="1"/>
              <w:numId w:val="21"/>
            </w:numPr>
            <w:spacing w:line="360" w:lineRule="auto"/>
            <w:ind w:left="792" w:hanging="432"/>
            <w:jc w:val="both"/>
          </w:pPr>
        </w:pPrChange>
      </w:pPr>
    </w:p>
    <w:p w14:paraId="475AC239" w14:textId="77777777" w:rsidR="006D6107" w:rsidRPr="00541828" w:rsidRDefault="006D6107">
      <w:pPr>
        <w:pStyle w:val="ListParagraph"/>
        <w:spacing w:line="360" w:lineRule="auto"/>
        <w:ind w:left="792"/>
        <w:jc w:val="both"/>
        <w:pPrChange w:id="68" w:author="Sinead Duffy" w:date="2023-07-16T14:34:00Z">
          <w:pPr>
            <w:spacing w:line="360" w:lineRule="auto"/>
            <w:jc w:val="both"/>
          </w:pPr>
        </w:pPrChange>
      </w:pPr>
    </w:p>
    <w:p w14:paraId="7FD9D2C7" w14:textId="740FDEDF" w:rsidR="006D6107" w:rsidRDefault="006D6107">
      <w:pPr>
        <w:pStyle w:val="ListParagraph"/>
        <w:spacing w:line="360" w:lineRule="auto"/>
        <w:ind w:left="792"/>
        <w:jc w:val="both"/>
        <w:rPr>
          <w:rFonts w:ascii="Times New Roman" w:hAnsi="Times New Roman" w:cs="Times New Roman"/>
        </w:rPr>
        <w:pPrChange w:id="69" w:author="Sinead Duffy" w:date="2023-07-16T11:51:00Z">
          <w:pPr>
            <w:pStyle w:val="ListParagraph"/>
            <w:numPr>
              <w:ilvl w:val="1"/>
              <w:numId w:val="21"/>
            </w:numPr>
            <w:spacing w:line="360" w:lineRule="auto"/>
            <w:ind w:left="792" w:hanging="432"/>
            <w:jc w:val="both"/>
          </w:pPr>
        </w:pPrChange>
      </w:pPr>
      <w:r w:rsidRPr="00541828">
        <w:rPr>
          <w:rFonts w:ascii="Times New Roman" w:hAnsi="Times New Roman" w:cs="Times New Roman"/>
        </w:rPr>
        <w:t xml:space="preserve">Causal discovery as outlined by Eberhardt </w:t>
      </w:r>
      <w:r w:rsidRPr="00541828">
        <w:rPr>
          <w:rFonts w:ascii="Times New Roman" w:hAnsi="Times New Roman" w:cs="Times New Roman"/>
        </w:rPr>
        <w:fldChar w:fldCharType="begin"/>
      </w:r>
      <w:r w:rsidRPr="00541828">
        <w:rPr>
          <w:rFonts w:ascii="Times New Roman" w:hAnsi="Times New Roman" w:cs="Times New Roman"/>
        </w:rPr>
        <w:instrText xml:space="preserve"> ADDIN ZOTERO_ITEM CSL_CITATION {"citationID":"DbdUWUOl","properties":{"formattedCitation":"(Eberhardt,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541828">
        <w:rPr>
          <w:rFonts w:ascii="Times New Roman" w:hAnsi="Times New Roman" w:cs="Times New Roman"/>
        </w:rPr>
        <w:fldChar w:fldCharType="separate"/>
      </w:r>
      <w:r w:rsidRPr="00541828">
        <w:rPr>
          <w:rFonts w:ascii="Times New Roman" w:hAnsi="Times New Roman" w:cs="Times New Roman"/>
        </w:rPr>
        <w:t>(Eberhardt, 2017)</w:t>
      </w:r>
      <w:r w:rsidRPr="00541828">
        <w:rPr>
          <w:rFonts w:ascii="Times New Roman" w:hAnsi="Times New Roman" w:cs="Times New Roman"/>
        </w:rPr>
        <w:fldChar w:fldCharType="end"/>
      </w:r>
      <w:r w:rsidRPr="00541828">
        <w:rPr>
          <w:rFonts w:ascii="Times New Roman" w:hAnsi="Times New Roman" w:cs="Times New Roman"/>
        </w:rPr>
        <w:t xml:space="preserve"> involves examining data to uncover any relationships or links that may exist within a dataset.  An advantage of using casual discovery is that it marries well with the data held within HR.  HR data is not like production </w:t>
      </w:r>
      <w:r w:rsidRPr="00541828">
        <w:rPr>
          <w:rFonts w:ascii="Times New Roman" w:hAnsi="Times New Roman" w:cs="Times New Roman"/>
        </w:rPr>
        <w:lastRenderedPageBreak/>
        <w:t>or process driven data in that there are nuances that need to be considered.  For example, in recruitment there may be a company policy of gender balance, where all things being equal, a female candidate will be a preferred candidate over a male candidate.  This may not be true for all roles or functions - consider HR where historically female representation is high versus Engineering which is traditionally a male dominated area.  It is hard to allow for these nuances in general data analysis.</w:t>
      </w:r>
    </w:p>
    <w:p w14:paraId="430D404A" w14:textId="77777777" w:rsidR="001A06A8" w:rsidRPr="001A06A8" w:rsidRDefault="001A06A8" w:rsidP="001A06A8">
      <w:pPr>
        <w:pStyle w:val="ListParagraph"/>
        <w:rPr>
          <w:rFonts w:ascii="Times New Roman" w:hAnsi="Times New Roman" w:cs="Times New Roman"/>
        </w:rPr>
      </w:pPr>
    </w:p>
    <w:p w14:paraId="0472CC1E" w14:textId="45C428DB" w:rsidR="001A06A8" w:rsidRDefault="002339AC" w:rsidP="00541828">
      <w:pPr>
        <w:pStyle w:val="ListParagraph"/>
        <w:numPr>
          <w:ilvl w:val="1"/>
          <w:numId w:val="21"/>
        </w:numPr>
        <w:spacing w:line="360" w:lineRule="auto"/>
        <w:jc w:val="both"/>
        <w:rPr>
          <w:rFonts w:ascii="Times New Roman" w:hAnsi="Times New Roman" w:cs="Times New Roman"/>
        </w:rPr>
      </w:pPr>
      <w:r>
        <w:rPr>
          <w:rFonts w:ascii="Times New Roman" w:hAnsi="Times New Roman" w:cs="Times New Roman"/>
        </w:rPr>
        <w:t xml:space="preserve">Bearing in mind the opportunities that lie within the field of HR data, </w:t>
      </w:r>
      <w:r w:rsidR="003F2197">
        <w:rPr>
          <w:rFonts w:ascii="Times New Roman" w:hAnsi="Times New Roman" w:cs="Times New Roman"/>
        </w:rPr>
        <w:t xml:space="preserve">the research question for this paper will be </w:t>
      </w:r>
      <w:r w:rsidR="009B3DDB">
        <w:rPr>
          <w:rFonts w:ascii="Times New Roman" w:hAnsi="Times New Roman" w:cs="Times New Roman"/>
        </w:rPr>
        <w:t>formed in the following sections.</w:t>
      </w:r>
    </w:p>
    <w:p w14:paraId="391956AF" w14:textId="77777777" w:rsidR="005930AD" w:rsidRPr="005930AD" w:rsidRDefault="005930AD" w:rsidP="005930AD">
      <w:pPr>
        <w:pStyle w:val="ListParagraph"/>
        <w:rPr>
          <w:rFonts w:ascii="Times New Roman" w:hAnsi="Times New Roman" w:cs="Times New Roman"/>
        </w:rPr>
      </w:pPr>
    </w:p>
    <w:p w14:paraId="465B9A5E" w14:textId="77777777" w:rsidR="005930AD" w:rsidRDefault="005930AD" w:rsidP="005930AD">
      <w:pPr>
        <w:pStyle w:val="Heading1"/>
        <w:numPr>
          <w:ilvl w:val="0"/>
          <w:numId w:val="21"/>
        </w:numPr>
        <w:jc w:val="left"/>
      </w:pPr>
      <w:r w:rsidRPr="005930AD">
        <w:t>Research Question</w:t>
      </w:r>
    </w:p>
    <w:p w14:paraId="205625AE" w14:textId="387B8E41" w:rsidR="005930AD" w:rsidRPr="005930AD" w:rsidRDefault="005930AD" w:rsidP="001A06A8">
      <w:pPr>
        <w:pStyle w:val="ListParagraph"/>
        <w:numPr>
          <w:ilvl w:val="1"/>
          <w:numId w:val="21"/>
        </w:numPr>
      </w:pPr>
    </w:p>
    <w:p w14:paraId="683A357E" w14:textId="77777777" w:rsidR="00D51DFD" w:rsidRDefault="00D51DFD" w:rsidP="00D51DFD">
      <w:pPr>
        <w:pStyle w:val="ListParagraph"/>
        <w:ind w:left="360"/>
        <w:rPr>
          <w:rFonts w:ascii="Times New Roman" w:hAnsi="Times New Roman" w:cs="Times New Roman"/>
          <w:b/>
          <w:bCs/>
          <w:i/>
          <w:iCs/>
          <w:color w:val="auto"/>
        </w:rPr>
      </w:pPr>
    </w:p>
    <w:p w14:paraId="05C05F05" w14:textId="77777777" w:rsidR="00D51DFD" w:rsidRDefault="00D51DFD" w:rsidP="00D51DFD">
      <w:pPr>
        <w:pStyle w:val="ListParagraph"/>
        <w:ind w:left="360"/>
        <w:rPr>
          <w:rFonts w:ascii="Times New Roman" w:hAnsi="Times New Roman" w:cs="Times New Roman"/>
          <w:b/>
          <w:bCs/>
          <w:i/>
          <w:iCs/>
          <w:color w:val="auto"/>
        </w:rPr>
      </w:pPr>
    </w:p>
    <w:p w14:paraId="3F55E64B" w14:textId="1C22FFE9" w:rsidR="00D51DFD" w:rsidRDefault="00D51DFD" w:rsidP="00D51DFD">
      <w:pPr>
        <w:pStyle w:val="ListParagraph"/>
        <w:ind w:left="360"/>
        <w:rPr>
          <w:rFonts w:ascii="Times New Roman" w:hAnsi="Times New Roman" w:cs="Times New Roman"/>
          <w:b/>
          <w:bCs/>
          <w:i/>
          <w:iCs/>
          <w:color w:val="auto"/>
        </w:rPr>
      </w:pPr>
      <w:r w:rsidRPr="005C791B">
        <w:rPr>
          <w:rFonts w:ascii="Times New Roman" w:hAnsi="Times New Roman" w:cs="Times New Roman"/>
          <w:b/>
          <w:bCs/>
          <w:i/>
          <w:iCs/>
          <w:color w:val="auto"/>
        </w:rPr>
        <w:t>Can causal discovery be used as a method to identify trends within training data for a manufacturing environment?</w:t>
      </w:r>
    </w:p>
    <w:p w14:paraId="4EF511E7" w14:textId="77777777" w:rsidR="00D51DFD" w:rsidRPr="00D51DFD" w:rsidRDefault="00D51DFD" w:rsidP="00D51DFD">
      <w:pPr>
        <w:rPr>
          <w:rFonts w:ascii="Times New Roman" w:hAnsi="Times New Roman" w:cs="Times New Roman"/>
          <w:color w:val="auto"/>
        </w:rPr>
      </w:pPr>
    </w:p>
    <w:p w14:paraId="40666299" w14:textId="77777777" w:rsidR="005930AD" w:rsidRDefault="005930AD" w:rsidP="005930AD">
      <w:pPr>
        <w:pStyle w:val="Heading1"/>
        <w:numPr>
          <w:ilvl w:val="0"/>
          <w:numId w:val="21"/>
        </w:numPr>
        <w:jc w:val="left"/>
      </w:pPr>
      <w:r w:rsidRPr="005930AD">
        <w:t>Objectives</w:t>
      </w:r>
    </w:p>
    <w:p w14:paraId="446754CF" w14:textId="6C94397A" w:rsidR="00E35180" w:rsidRDefault="00E35180" w:rsidP="00E35180">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The research objectives </w:t>
      </w:r>
      <w:r w:rsidR="00213170">
        <w:rPr>
          <w:rFonts w:ascii="Times New Roman" w:hAnsi="Times New Roman" w:cs="Times New Roman"/>
          <w:color w:val="auto"/>
        </w:rPr>
        <w:t xml:space="preserve">for this paper </w:t>
      </w:r>
      <w:r w:rsidRPr="00345C40">
        <w:rPr>
          <w:rFonts w:ascii="Times New Roman" w:hAnsi="Times New Roman" w:cs="Times New Roman"/>
          <w:color w:val="auto"/>
        </w:rPr>
        <w:t xml:space="preserve">were created using the Problem Definition Model </w:t>
      </w:r>
      <w:r>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{"citationID":"ctY0kIBi","properties":{"formattedCitation":"({\\i{}The Problem-Definition Process - Developing the Right Solution}, no date)","plainCitation":"(The Problem-Definition Process - Developing the Right Solution, no date)","noteIndex":0},"citationItems":[{"id":211,"uris":["http://zotero.org/users/11537704/items/H6YX4BLN"],"itemData":{"id":211,"type":"webpage","title":"The Problem-Definition Process - Developing the Right Solution","URL":"https://www.mindtools.com/ap08zqt/the-problem-definition-process","accessed":{"date-parts":[["2023",5,21]]}}}],"schema":"https://github.com/citation-style-language/schema/raw/master/csl-citation.json"} </w:instrText>
      </w:r>
      <w:r>
        <w:rPr>
          <w:rFonts w:ascii="Times New Roman" w:hAnsi="Times New Roman" w:cs="Times New Roman"/>
          <w:color w:val="auto"/>
        </w:rPr>
        <w:fldChar w:fldCharType="separate"/>
      </w:r>
      <w:r w:rsidRPr="00C43322">
        <w:rPr>
          <w:rFonts w:ascii="Times New Roman" w:hAnsi="Times New Roman" w:cs="Times New Roman"/>
          <w:szCs w:val="24"/>
        </w:rPr>
        <w:t>(</w:t>
      </w:r>
      <w:r w:rsidRPr="00C43322">
        <w:rPr>
          <w:rFonts w:ascii="Times New Roman" w:hAnsi="Times New Roman" w:cs="Times New Roman"/>
          <w:i/>
          <w:iCs/>
          <w:szCs w:val="24"/>
        </w:rPr>
        <w:t>The Problem-Definition Process - Developing the Right Solution</w:t>
      </w:r>
      <w:r w:rsidRPr="00C43322">
        <w:rPr>
          <w:rFonts w:ascii="Times New Roman" w:hAnsi="Times New Roman" w:cs="Times New Roman"/>
          <w:szCs w:val="24"/>
        </w:rPr>
        <w:t>, no date)</w:t>
      </w:r>
      <w:r>
        <w:rPr>
          <w:rFonts w:ascii="Times New Roman" w:hAnsi="Times New Roman" w:cs="Times New Roman"/>
          <w:color w:val="auto"/>
        </w:rPr>
        <w:fldChar w:fldCharType="end"/>
      </w:r>
      <w:r w:rsidRPr="00345C40">
        <w:rPr>
          <w:rFonts w:ascii="Times New Roman" w:hAnsi="Times New Roman" w:cs="Times New Roman"/>
          <w:color w:val="auto"/>
        </w:rPr>
        <w:t>.  A detailed breakdown of the process followed can be seen in appendix one.  Three objectives were identified and are outlined in the following sections.</w:t>
      </w:r>
    </w:p>
    <w:p w14:paraId="2669FDCA" w14:textId="77777777" w:rsidR="005E654D" w:rsidRPr="00A70C63" w:rsidRDefault="005E654D" w:rsidP="005E654D">
      <w:pPr>
        <w:pStyle w:val="ListParagraph"/>
        <w:ind w:left="792"/>
        <w:jc w:val="both"/>
        <w:rPr>
          <w:rFonts w:ascii="Times New Roman" w:hAnsi="Times New Roman" w:cs="Times New Roman"/>
          <w:color w:val="auto"/>
        </w:rPr>
      </w:pPr>
    </w:p>
    <w:p w14:paraId="34BD7D08" w14:textId="77777777"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1 </w:t>
      </w:r>
    </w:p>
    <w:p w14:paraId="04A04C4C" w14:textId="15757FC2" w:rsidR="005E654D" w:rsidRPr="00345C40" w:rsidRDefault="005E654D" w:rsidP="005E0DC2">
      <w:pPr>
        <w:pStyle w:val="ListParagraph"/>
        <w:numPr>
          <w:ilvl w:val="2"/>
          <w:numId w:val="21"/>
        </w:numPr>
        <w:jc w:val="both"/>
        <w:rPr>
          <w:rFonts w:ascii="Times New Roman" w:hAnsi="Times New Roman" w:cs="Times New Roman"/>
          <w:color w:val="auto"/>
        </w:rPr>
      </w:pPr>
      <w:r w:rsidRPr="00A70C63">
        <w:rPr>
          <w:rFonts w:ascii="Times New Roman" w:hAnsi="Times New Roman" w:cs="Times New Roman"/>
          <w:color w:val="auto"/>
        </w:rPr>
        <w:t>A common feature of</w:t>
      </w:r>
      <w:r w:rsidR="00E020CB" w:rsidRPr="00A70C63">
        <w:rPr>
          <w:rFonts w:ascii="Times New Roman" w:hAnsi="Times New Roman" w:cs="Times New Roman"/>
          <w:color w:val="auto"/>
        </w:rPr>
        <w:t xml:space="preserve"> </w:t>
      </w:r>
      <w:r w:rsidRPr="00A70C63">
        <w:rPr>
          <w:rFonts w:ascii="Times New Roman" w:hAnsi="Times New Roman" w:cs="Times New Roman"/>
          <w:color w:val="auto"/>
        </w:rPr>
        <w:t xml:space="preserve">HR </w:t>
      </w:r>
      <w:r w:rsidR="00141224" w:rsidRPr="00A70C63">
        <w:rPr>
          <w:rFonts w:ascii="Times New Roman" w:hAnsi="Times New Roman" w:cs="Times New Roman"/>
          <w:color w:val="auto"/>
        </w:rPr>
        <w:t xml:space="preserve">processes </w:t>
      </w:r>
      <w:r w:rsidRPr="00A70C63">
        <w:rPr>
          <w:rFonts w:ascii="Times New Roman" w:hAnsi="Times New Roman" w:cs="Times New Roman"/>
          <w:color w:val="auto"/>
        </w:rPr>
        <w:t>is talent management</w:t>
      </w:r>
      <w:r w:rsidR="00141224" w:rsidRPr="00A70C63">
        <w:rPr>
          <w:rFonts w:ascii="Times New Roman" w:hAnsi="Times New Roman" w:cs="Times New Roman"/>
          <w:color w:val="auto"/>
        </w:rPr>
        <w:t>, specifically the</w:t>
      </w:r>
      <w:r w:rsidRPr="00A70C63">
        <w:rPr>
          <w:rFonts w:ascii="Times New Roman" w:hAnsi="Times New Roman" w:cs="Times New Roman"/>
          <w:color w:val="auto"/>
        </w:rPr>
        <w:t xml:space="preserve"> yearly cycle where all roles </w:t>
      </w:r>
      <w:r w:rsidR="00141224" w:rsidRPr="00A70C63">
        <w:rPr>
          <w:rFonts w:ascii="Times New Roman" w:hAnsi="Times New Roman" w:cs="Times New Roman"/>
          <w:color w:val="auto"/>
        </w:rPr>
        <w:t>with</w:t>
      </w:r>
      <w:r w:rsidRPr="00A70C63">
        <w:rPr>
          <w:rFonts w:ascii="Times New Roman" w:hAnsi="Times New Roman" w:cs="Times New Roman"/>
          <w:color w:val="auto"/>
        </w:rPr>
        <w:t xml:space="preserve">in the company </w:t>
      </w:r>
      <w:r w:rsidRPr="00345C40">
        <w:rPr>
          <w:rFonts w:ascii="Times New Roman" w:hAnsi="Times New Roman" w:cs="Times New Roman"/>
          <w:color w:val="auto"/>
        </w:rPr>
        <w:t>are examined to determine positions and skills that are critical to the business in the coming year or years.  Managers review existing team members to assess their skills and experience in terms of these needs.  The process is managed by HR in conjunction with function managers.</w:t>
      </w:r>
    </w:p>
    <w:p w14:paraId="149BC106" w14:textId="77777777" w:rsidR="005E654D" w:rsidRPr="00345C40" w:rsidRDefault="005E654D" w:rsidP="005E654D">
      <w:pPr>
        <w:pStyle w:val="ListParagraph"/>
        <w:ind w:left="1224"/>
        <w:jc w:val="both"/>
        <w:rPr>
          <w:rFonts w:ascii="Times New Roman" w:hAnsi="Times New Roman" w:cs="Times New Roman"/>
          <w:color w:val="auto"/>
        </w:rPr>
      </w:pPr>
    </w:p>
    <w:p w14:paraId="3648CC9C" w14:textId="55F6A366" w:rsidR="005E654D" w:rsidRPr="00345C40"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part of the review an assessment is made on the employee’s ability or desire to move </w:t>
      </w:r>
      <w:r w:rsidR="002917B6">
        <w:rPr>
          <w:rFonts w:ascii="Times New Roman" w:hAnsi="Times New Roman" w:cs="Times New Roman"/>
          <w:color w:val="auto"/>
        </w:rPr>
        <w:t xml:space="preserve">from one role </w:t>
      </w:r>
      <w:r w:rsidRPr="00345C40">
        <w:rPr>
          <w:rFonts w:ascii="Times New Roman" w:hAnsi="Times New Roman" w:cs="Times New Roman"/>
          <w:color w:val="auto"/>
        </w:rPr>
        <w:t xml:space="preserve">into another role as part of their development.  For example, the Engineering Manager moves to an assignment for a 12-month period.  The company will need to have a ‘succession’ plan in place to move another person into the open position left by the Engineering Manager’s temporary departure.  This is the purpose of the succession planning process.  </w:t>
      </w:r>
    </w:p>
    <w:p w14:paraId="21DE56D0" w14:textId="77777777" w:rsidR="005E654D" w:rsidRPr="00345C40" w:rsidRDefault="005E654D" w:rsidP="005E654D">
      <w:pPr>
        <w:pStyle w:val="ListParagraph"/>
        <w:ind w:left="1276"/>
        <w:rPr>
          <w:rFonts w:ascii="Times New Roman" w:hAnsi="Times New Roman" w:cs="Times New Roman"/>
          <w:color w:val="auto"/>
        </w:rPr>
      </w:pPr>
    </w:p>
    <w:p w14:paraId="1FE6764F" w14:textId="77777777" w:rsidR="00C42DD3"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As it currently stands, the process is not data driven, but rather depends on managers knowledge of their team members and their assessment of how ready employees are to ‘act up’ or take on development work.  Employees can flag their availability to move or openness to taking on new roles us</w:t>
      </w:r>
      <w:r w:rsidR="000345DF">
        <w:rPr>
          <w:rFonts w:ascii="Times New Roman" w:hAnsi="Times New Roman" w:cs="Times New Roman"/>
          <w:color w:val="auto"/>
        </w:rPr>
        <w:t>ing</w:t>
      </w:r>
      <w:r w:rsidRPr="00345C40">
        <w:rPr>
          <w:rFonts w:ascii="Times New Roman" w:hAnsi="Times New Roman" w:cs="Times New Roman"/>
          <w:color w:val="auto"/>
        </w:rPr>
        <w:t xml:space="preserve"> the HR Portal which managers do have access to.  </w:t>
      </w:r>
      <w:r w:rsidRPr="00345C40">
        <w:rPr>
          <w:rFonts w:ascii="Times New Roman" w:hAnsi="Times New Roman" w:cs="Times New Roman"/>
          <w:color w:val="auto"/>
        </w:rPr>
        <w:lastRenderedPageBreak/>
        <w:t>However, managers do not generally include a review of training data as a data point</w:t>
      </w:r>
      <w:r w:rsidR="000345DF">
        <w:rPr>
          <w:rFonts w:ascii="Times New Roman" w:hAnsi="Times New Roman" w:cs="Times New Roman"/>
          <w:color w:val="auto"/>
        </w:rPr>
        <w:t xml:space="preserve"> within the process</w:t>
      </w:r>
      <w:r w:rsidRPr="00345C40">
        <w:rPr>
          <w:rFonts w:ascii="Times New Roman" w:hAnsi="Times New Roman" w:cs="Times New Roman"/>
          <w:color w:val="auto"/>
        </w:rPr>
        <w:t xml:space="preserve">. </w:t>
      </w:r>
    </w:p>
    <w:p w14:paraId="67557B94" w14:textId="77777777" w:rsidR="00C42DD3" w:rsidRPr="00C42DD3" w:rsidRDefault="00C42DD3" w:rsidP="00C42DD3">
      <w:pPr>
        <w:pStyle w:val="ListParagraph"/>
        <w:rPr>
          <w:rFonts w:ascii="Times New Roman" w:hAnsi="Times New Roman" w:cs="Times New Roman"/>
          <w:color w:val="auto"/>
        </w:rPr>
      </w:pPr>
    </w:p>
    <w:p w14:paraId="3D517984" w14:textId="4A940A13" w:rsidR="00E41E1D" w:rsidRDefault="00861B17" w:rsidP="005E0DC2">
      <w:pPr>
        <w:pStyle w:val="ListParagraph"/>
        <w:numPr>
          <w:ilvl w:val="2"/>
          <w:numId w:val="21"/>
        </w:numPr>
        <w:jc w:val="both"/>
        <w:rPr>
          <w:rFonts w:ascii="Times New Roman" w:hAnsi="Times New Roman" w:cs="Times New Roman"/>
          <w:color w:val="auto"/>
        </w:rPr>
      </w:pPr>
      <w:r>
        <w:rPr>
          <w:rFonts w:ascii="Times New Roman" w:hAnsi="Times New Roman" w:cs="Times New Roman"/>
          <w:color w:val="auto"/>
        </w:rPr>
        <w:t xml:space="preserve">Beyond mandatory or assigned training, </w:t>
      </w:r>
      <w:r w:rsidR="000345DF">
        <w:rPr>
          <w:rFonts w:ascii="Times New Roman" w:hAnsi="Times New Roman" w:cs="Times New Roman"/>
          <w:color w:val="auto"/>
        </w:rPr>
        <w:t>e</w:t>
      </w:r>
      <w:r w:rsidR="005E654D" w:rsidRPr="00345C40">
        <w:rPr>
          <w:rFonts w:ascii="Times New Roman" w:hAnsi="Times New Roman" w:cs="Times New Roman"/>
          <w:color w:val="auto"/>
        </w:rPr>
        <w:t>mployees have an opportunity to complete course</w:t>
      </w:r>
      <w:r w:rsidR="00D93773">
        <w:rPr>
          <w:rFonts w:ascii="Times New Roman" w:hAnsi="Times New Roman" w:cs="Times New Roman"/>
          <w:color w:val="auto"/>
        </w:rPr>
        <w:t>s</w:t>
      </w:r>
      <w:r w:rsidR="005E654D" w:rsidRPr="00345C40">
        <w:rPr>
          <w:rFonts w:ascii="Times New Roman" w:hAnsi="Times New Roman" w:cs="Times New Roman"/>
          <w:color w:val="auto"/>
        </w:rPr>
        <w:t xml:space="preserve"> or readings on subjects beyond that </w:t>
      </w:r>
      <w:r>
        <w:rPr>
          <w:rFonts w:ascii="Times New Roman" w:hAnsi="Times New Roman" w:cs="Times New Roman"/>
          <w:color w:val="auto"/>
        </w:rPr>
        <w:t>scope</w:t>
      </w:r>
      <w:r w:rsidR="005E654D" w:rsidRPr="00345C40">
        <w:rPr>
          <w:rFonts w:ascii="Times New Roman" w:hAnsi="Times New Roman" w:cs="Times New Roman"/>
          <w:color w:val="auto"/>
        </w:rPr>
        <w:t>.</w:t>
      </w:r>
      <w:r>
        <w:rPr>
          <w:rFonts w:ascii="Times New Roman" w:hAnsi="Times New Roman" w:cs="Times New Roman"/>
          <w:color w:val="auto"/>
        </w:rPr>
        <w:t xml:space="preserve">  </w:t>
      </w:r>
      <w:r w:rsidR="00237BD6">
        <w:rPr>
          <w:rFonts w:ascii="Times New Roman" w:hAnsi="Times New Roman" w:cs="Times New Roman"/>
          <w:color w:val="auto"/>
        </w:rPr>
        <w:t>They</w:t>
      </w:r>
      <w:r>
        <w:rPr>
          <w:rFonts w:ascii="Times New Roman" w:hAnsi="Times New Roman" w:cs="Times New Roman"/>
          <w:color w:val="auto"/>
        </w:rPr>
        <w:t xml:space="preserve"> can link in with the company’s Learning Management System (LMS) for a range of </w:t>
      </w:r>
      <w:r w:rsidR="00E41E1D">
        <w:rPr>
          <w:rFonts w:ascii="Times New Roman" w:hAnsi="Times New Roman" w:cs="Times New Roman"/>
          <w:color w:val="auto"/>
        </w:rPr>
        <w:t xml:space="preserve">curated </w:t>
      </w:r>
      <w:r>
        <w:rPr>
          <w:rFonts w:ascii="Times New Roman" w:hAnsi="Times New Roman" w:cs="Times New Roman"/>
          <w:color w:val="auto"/>
        </w:rPr>
        <w:t xml:space="preserve">courses that are of variable duration, and generally delivered online, at the learner’s own pace. </w:t>
      </w:r>
      <w:r w:rsidR="00D93773">
        <w:rPr>
          <w:rFonts w:ascii="Times New Roman" w:hAnsi="Times New Roman" w:cs="Times New Roman"/>
          <w:color w:val="auto"/>
        </w:rPr>
        <w:t xml:space="preserve"> </w:t>
      </w:r>
    </w:p>
    <w:p w14:paraId="79AF81F5" w14:textId="77777777" w:rsidR="00E41E1D" w:rsidRPr="00E41E1D" w:rsidRDefault="00E41E1D" w:rsidP="00E41E1D">
      <w:pPr>
        <w:pStyle w:val="ListParagraph"/>
        <w:rPr>
          <w:rFonts w:ascii="Times New Roman" w:hAnsi="Times New Roman" w:cs="Times New Roman"/>
          <w:color w:val="auto"/>
        </w:rPr>
      </w:pPr>
    </w:p>
    <w:p w14:paraId="69B530BE" w14:textId="40E21BCE" w:rsidR="005E654D" w:rsidRDefault="005E654D" w:rsidP="005E0DC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This research is an attempt to bridge that gap and provide a data point where employees training records may now be included in the decision process.</w:t>
      </w:r>
    </w:p>
    <w:p w14:paraId="2AF45567" w14:textId="77777777" w:rsidR="0069165C" w:rsidRPr="0069165C" w:rsidRDefault="0069165C" w:rsidP="0069165C">
      <w:pPr>
        <w:pStyle w:val="ListParagraph"/>
        <w:rPr>
          <w:rFonts w:ascii="Times New Roman" w:hAnsi="Times New Roman" w:cs="Times New Roman"/>
          <w:color w:val="auto"/>
        </w:rPr>
      </w:pPr>
    </w:p>
    <w:p w14:paraId="55EC3285" w14:textId="29A06B59" w:rsidR="00E83865" w:rsidRPr="00345C40" w:rsidRDefault="00E83865" w:rsidP="00E83865">
      <w:pPr>
        <w:pStyle w:val="ListParagraph"/>
        <w:ind w:left="792"/>
        <w:jc w:val="both"/>
        <w:rPr>
          <w:rFonts w:ascii="Times New Roman" w:hAnsi="Times New Roman" w:cs="Times New Roman"/>
          <w:color w:val="auto"/>
        </w:rPr>
      </w:pPr>
      <w:r w:rsidRPr="00345C40">
        <w:rPr>
          <w:rFonts w:ascii="Times New Roman" w:hAnsi="Times New Roman" w:cs="Times New Roman"/>
          <w:b/>
          <w:bCs/>
          <w:color w:val="auto"/>
        </w:rPr>
        <w:t xml:space="preserve">Objective 1 – </w:t>
      </w:r>
      <w:r w:rsidR="00B001A3">
        <w:rPr>
          <w:rFonts w:ascii="Times New Roman" w:hAnsi="Times New Roman" w:cs="Times New Roman"/>
          <w:b/>
          <w:bCs/>
          <w:color w:val="auto"/>
        </w:rPr>
        <w:t>use causal discovery to</w:t>
      </w:r>
      <w:r w:rsidRPr="00345C40">
        <w:rPr>
          <w:rFonts w:ascii="Times New Roman" w:hAnsi="Times New Roman" w:cs="Times New Roman"/>
          <w:b/>
          <w:bCs/>
          <w:color w:val="auto"/>
        </w:rPr>
        <w:t xml:space="preserve"> identify trends </w:t>
      </w:r>
      <w:r w:rsidR="00B001A3">
        <w:rPr>
          <w:rFonts w:ascii="Times New Roman" w:hAnsi="Times New Roman" w:cs="Times New Roman"/>
          <w:b/>
          <w:bCs/>
          <w:color w:val="auto"/>
        </w:rPr>
        <w:t>with</w:t>
      </w:r>
      <w:r w:rsidRPr="00345C40">
        <w:rPr>
          <w:rFonts w:ascii="Times New Roman" w:hAnsi="Times New Roman" w:cs="Times New Roman"/>
          <w:b/>
          <w:bCs/>
          <w:color w:val="auto"/>
        </w:rPr>
        <w:t xml:space="preserve">in </w:t>
      </w:r>
      <w:r w:rsidR="00B001A3">
        <w:rPr>
          <w:rFonts w:ascii="Times New Roman" w:hAnsi="Times New Roman" w:cs="Times New Roman"/>
          <w:b/>
          <w:bCs/>
          <w:color w:val="auto"/>
        </w:rPr>
        <w:t>learning management system</w:t>
      </w:r>
      <w:r w:rsidRPr="00345C40">
        <w:rPr>
          <w:rFonts w:ascii="Times New Roman" w:hAnsi="Times New Roman" w:cs="Times New Roman"/>
          <w:b/>
          <w:bCs/>
          <w:color w:val="auto"/>
        </w:rPr>
        <w:t xml:space="preserve"> data to </w:t>
      </w:r>
      <w:r w:rsidR="00B001A3">
        <w:rPr>
          <w:rFonts w:ascii="Times New Roman" w:hAnsi="Times New Roman" w:cs="Times New Roman"/>
          <w:b/>
          <w:bCs/>
          <w:color w:val="auto"/>
        </w:rPr>
        <w:t xml:space="preserve">support succession </w:t>
      </w:r>
      <w:r w:rsidR="00A70C63">
        <w:rPr>
          <w:rFonts w:ascii="Times New Roman" w:hAnsi="Times New Roman" w:cs="Times New Roman"/>
          <w:b/>
          <w:bCs/>
          <w:color w:val="auto"/>
        </w:rPr>
        <w:t>planning.</w:t>
      </w:r>
    </w:p>
    <w:p w14:paraId="7DA480F6" w14:textId="77777777" w:rsidR="0069165C" w:rsidRDefault="0069165C" w:rsidP="00E83865">
      <w:pPr>
        <w:pStyle w:val="ListParagraph"/>
        <w:ind w:left="1224"/>
        <w:jc w:val="both"/>
        <w:rPr>
          <w:rFonts w:ascii="Times New Roman" w:hAnsi="Times New Roman" w:cs="Times New Roman"/>
          <w:color w:val="auto"/>
        </w:rPr>
      </w:pPr>
    </w:p>
    <w:p w14:paraId="2EFA5DC6" w14:textId="77777777" w:rsidR="00E83865" w:rsidRPr="00345C40" w:rsidRDefault="00E83865" w:rsidP="00E83865">
      <w:pPr>
        <w:pStyle w:val="ListParagraph"/>
        <w:ind w:left="1224"/>
        <w:jc w:val="both"/>
        <w:rPr>
          <w:rFonts w:ascii="Times New Roman" w:hAnsi="Times New Roman" w:cs="Times New Roman"/>
          <w:color w:val="auto"/>
        </w:rPr>
      </w:pPr>
    </w:p>
    <w:p w14:paraId="4430B56E" w14:textId="1BAD1395" w:rsidR="00A70C63" w:rsidRPr="00A70C63" w:rsidRDefault="00A70C63">
      <w:pPr>
        <w:rPr>
          <w:rFonts w:ascii="Times New Roman" w:hAnsi="Times New Roman" w:cs="Times New Roman"/>
          <w:color w:val="auto"/>
        </w:rPr>
      </w:pPr>
    </w:p>
    <w:p w14:paraId="647263D6" w14:textId="5969A01F"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2 </w:t>
      </w:r>
    </w:p>
    <w:p w14:paraId="678443CE"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A70C63">
        <w:rPr>
          <w:rFonts w:ascii="Times New Roman" w:hAnsi="Times New Roman" w:cs="Times New Roman"/>
          <w:color w:val="auto"/>
        </w:rPr>
        <w:t xml:space="preserve">The field of causal discovery uses inference and assumptions to identify relationships </w:t>
      </w:r>
      <w:r w:rsidRPr="00A70C63">
        <w:rPr>
          <w:rFonts w:ascii="Times New Roman" w:hAnsi="Times New Roman" w:cs="Times New Roman"/>
          <w:color w:val="auto"/>
        </w:rPr>
        <w:fldChar w:fldCharType="begin"/>
      </w:r>
      <w:r w:rsidRPr="00A70C63">
        <w:rPr>
          <w:rFonts w:ascii="Times New Roman" w:hAnsi="Times New Roman" w:cs="Times New Roman"/>
          <w:color w:val="auto"/>
        </w:rPr>
        <w:instrText xml:space="preserve"> ADDIN ZOTERO_ITEM CSL_CITATION {"citationID":"k2Rg9BV4","properties":{"formattedCitation":"(Eberhardt,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A70C63">
        <w:rPr>
          <w:rFonts w:ascii="Times New Roman" w:hAnsi="Times New Roman" w:cs="Times New Roman"/>
          <w:color w:val="auto"/>
        </w:rPr>
        <w:fldChar w:fldCharType="separate"/>
      </w:r>
      <w:r w:rsidRPr="00A70C63">
        <w:rPr>
          <w:rFonts w:ascii="Times New Roman" w:hAnsi="Times New Roman" w:cs="Times New Roman"/>
          <w:color w:val="auto"/>
        </w:rPr>
        <w:t>(Eberhardt, 2017)</w:t>
      </w:r>
      <w:r w:rsidRPr="00A70C63">
        <w:rPr>
          <w:rFonts w:ascii="Times New Roman" w:hAnsi="Times New Roman" w:cs="Times New Roman"/>
          <w:color w:val="auto"/>
        </w:rPr>
        <w:fldChar w:fldCharType="end"/>
      </w:r>
      <w:r w:rsidRPr="00A70C63">
        <w:rPr>
          <w:rFonts w:ascii="Times New Roman" w:hAnsi="Times New Roman" w:cs="Times New Roman"/>
          <w:color w:val="auto"/>
        </w:rPr>
        <w:t xml:space="preserve">.  User knowledge can then be applied to explain the underlying relationships.  Training data is a mix of mandatory </w:t>
      </w:r>
      <w:r w:rsidRPr="00345C40">
        <w:rPr>
          <w:rFonts w:ascii="Times New Roman" w:hAnsi="Times New Roman" w:cs="Times New Roman"/>
          <w:color w:val="auto"/>
        </w:rPr>
        <w:t xml:space="preserve">training, job related training and user self-assigned training.  In addition, if an employee reads an article such as that from </w:t>
      </w:r>
      <w:r>
        <w:rPr>
          <w:rFonts w:ascii="Times New Roman" w:hAnsi="Times New Roman" w:cs="Times New Roman"/>
          <w:color w:val="auto"/>
        </w:rPr>
        <w:t xml:space="preserve">the company subscription to the platforms </w:t>
      </w:r>
      <w:r w:rsidRPr="00345C40">
        <w:rPr>
          <w:rFonts w:ascii="Times New Roman" w:hAnsi="Times New Roman" w:cs="Times New Roman"/>
          <w:color w:val="auto"/>
        </w:rPr>
        <w:t>Harvard Spark,</w:t>
      </w:r>
      <w:r>
        <w:rPr>
          <w:rFonts w:ascii="Times New Roman" w:hAnsi="Times New Roman" w:cs="Times New Roman"/>
          <w:color w:val="auto"/>
        </w:rPr>
        <w:t xml:space="preserve"> or completes a training from LinkedIn, </w:t>
      </w:r>
      <w:r w:rsidRPr="00345C40">
        <w:rPr>
          <w:rFonts w:ascii="Times New Roman" w:hAnsi="Times New Roman" w:cs="Times New Roman"/>
          <w:color w:val="auto"/>
        </w:rPr>
        <w:t>th</w:t>
      </w:r>
      <w:r>
        <w:rPr>
          <w:rFonts w:ascii="Times New Roman" w:hAnsi="Times New Roman" w:cs="Times New Roman"/>
          <w:color w:val="auto"/>
        </w:rPr>
        <w:t>e</w:t>
      </w:r>
      <w:r w:rsidRPr="00345C40">
        <w:rPr>
          <w:rFonts w:ascii="Times New Roman" w:hAnsi="Times New Roman" w:cs="Times New Roman"/>
          <w:color w:val="auto"/>
        </w:rPr>
        <w:t>s</w:t>
      </w:r>
      <w:r>
        <w:rPr>
          <w:rFonts w:ascii="Times New Roman" w:hAnsi="Times New Roman" w:cs="Times New Roman"/>
          <w:color w:val="auto"/>
        </w:rPr>
        <w:t>e</w:t>
      </w:r>
      <w:r w:rsidRPr="00345C40">
        <w:rPr>
          <w:rFonts w:ascii="Times New Roman" w:hAnsi="Times New Roman" w:cs="Times New Roman"/>
          <w:color w:val="auto"/>
        </w:rPr>
        <w:t xml:space="preserve"> will also be logged.</w:t>
      </w:r>
    </w:p>
    <w:p w14:paraId="582A1691" w14:textId="77777777" w:rsidR="00A70C63" w:rsidRPr="00345C40" w:rsidRDefault="00A70C63" w:rsidP="00A70C63">
      <w:pPr>
        <w:pStyle w:val="ListParagraph"/>
        <w:ind w:left="1224"/>
        <w:jc w:val="both"/>
        <w:rPr>
          <w:rFonts w:ascii="Times New Roman" w:hAnsi="Times New Roman" w:cs="Times New Roman"/>
          <w:color w:val="auto"/>
        </w:rPr>
      </w:pPr>
    </w:p>
    <w:p w14:paraId="61B0A59F"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Mandatory training is a mix of job-related mandatory training and company assigned training.  For example, all employees complete manual handling training as part of induction, regardless of wither they are office or manufacturing based.  All employees must complete ethics and compliance training, the frequency of this depends on the employee’s role</w:t>
      </w:r>
      <w:r>
        <w:rPr>
          <w:rFonts w:ascii="Times New Roman" w:hAnsi="Times New Roman" w:cs="Times New Roman"/>
          <w:color w:val="auto"/>
        </w:rPr>
        <w:t xml:space="preserve"> within the company</w:t>
      </w:r>
      <w:r w:rsidRPr="00345C40">
        <w:rPr>
          <w:rFonts w:ascii="Times New Roman" w:hAnsi="Times New Roman" w:cs="Times New Roman"/>
          <w:color w:val="auto"/>
        </w:rPr>
        <w:t>.  For example, employees in HR complete the training every year, whilst operations employees complete the training every three years</w:t>
      </w:r>
      <w:r>
        <w:rPr>
          <w:rFonts w:ascii="Times New Roman" w:hAnsi="Times New Roman" w:cs="Times New Roman"/>
          <w:color w:val="auto"/>
        </w:rPr>
        <w:t xml:space="preserve">.  </w:t>
      </w:r>
    </w:p>
    <w:p w14:paraId="50CEA2A5" w14:textId="77777777" w:rsidR="00A70C63" w:rsidRPr="00345C40" w:rsidRDefault="00A70C63" w:rsidP="00A70C63">
      <w:pPr>
        <w:pStyle w:val="ListParagraph"/>
        <w:rPr>
          <w:rFonts w:ascii="Times New Roman" w:hAnsi="Times New Roman" w:cs="Times New Roman"/>
          <w:color w:val="auto"/>
        </w:rPr>
      </w:pPr>
    </w:p>
    <w:p w14:paraId="224284A3" w14:textId="77777777" w:rsidR="00A70C63" w:rsidRPr="00345C40" w:rsidRDefault="00A70C63" w:rsidP="00A70C63">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This level of nuance is difficult to incorporate into a model but would be a key factor when reading the results of any analysis.</w:t>
      </w:r>
    </w:p>
    <w:p w14:paraId="705F0D2E" w14:textId="77777777" w:rsidR="0069165C" w:rsidRDefault="0069165C" w:rsidP="00A70C63">
      <w:pPr>
        <w:pStyle w:val="ListParagraph"/>
        <w:ind w:left="792"/>
        <w:jc w:val="both"/>
        <w:rPr>
          <w:rFonts w:ascii="Times New Roman" w:hAnsi="Times New Roman" w:cs="Times New Roman"/>
          <w:color w:val="auto"/>
        </w:rPr>
      </w:pPr>
    </w:p>
    <w:p w14:paraId="173FEE81" w14:textId="7244DCB8" w:rsidR="00A70C63" w:rsidRPr="00033890" w:rsidRDefault="00033890" w:rsidP="00A70C63">
      <w:pPr>
        <w:pStyle w:val="ListParagraph"/>
        <w:ind w:left="792"/>
        <w:jc w:val="both"/>
        <w:rPr>
          <w:rFonts w:ascii="Times New Roman" w:hAnsi="Times New Roman" w:cs="Times New Roman"/>
          <w:b/>
          <w:bCs/>
          <w:color w:val="auto"/>
        </w:rPr>
      </w:pPr>
      <w:r w:rsidRPr="00033890">
        <w:rPr>
          <w:rFonts w:ascii="Times New Roman" w:hAnsi="Times New Roman" w:cs="Times New Roman"/>
          <w:b/>
          <w:bCs/>
          <w:color w:val="auto"/>
        </w:rPr>
        <w:t>Objective 2 – Identify if a causal discovery model will help identify relationships and trends in training data.</w:t>
      </w:r>
    </w:p>
    <w:p w14:paraId="3F13876A" w14:textId="77777777" w:rsidR="00A70C63" w:rsidRDefault="00A70C63" w:rsidP="00A70C63">
      <w:pPr>
        <w:pStyle w:val="ListParagraph"/>
        <w:ind w:left="792"/>
        <w:jc w:val="both"/>
        <w:rPr>
          <w:rFonts w:ascii="Times New Roman" w:hAnsi="Times New Roman" w:cs="Times New Roman"/>
          <w:color w:val="auto"/>
        </w:rPr>
      </w:pPr>
    </w:p>
    <w:p w14:paraId="136CF0F8" w14:textId="4C8A3653" w:rsidR="0069165C" w:rsidRPr="00A70C63" w:rsidRDefault="0069165C" w:rsidP="00A70C63">
      <w:pPr>
        <w:pStyle w:val="Heading2"/>
        <w:numPr>
          <w:ilvl w:val="1"/>
          <w:numId w:val="21"/>
        </w:numPr>
        <w:rPr>
          <w:rFonts w:ascii="Times New Roman" w:hAnsi="Times New Roman" w:cs="Times New Roman"/>
          <w:color w:val="auto"/>
        </w:rPr>
      </w:pPr>
      <w:r w:rsidRPr="00A70C63">
        <w:rPr>
          <w:rFonts w:ascii="Times New Roman" w:hAnsi="Times New Roman" w:cs="Times New Roman"/>
          <w:color w:val="auto"/>
        </w:rPr>
        <w:t xml:space="preserve">Research Objective 3 </w:t>
      </w:r>
    </w:p>
    <w:p w14:paraId="72E11275" w14:textId="77777777" w:rsidR="00A35F68" w:rsidRPr="00345C40" w:rsidRDefault="00A35F68" w:rsidP="00A35F68">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third proposed research objective relates to what algorithm would be most effective when used as part of the analysis of the learning data.  Research carried out by other authors outline algorithms such as clustering, time series and fuzzy logic as a method for such analysis.  </w:t>
      </w:r>
    </w:p>
    <w:p w14:paraId="3F8DFB07" w14:textId="77777777" w:rsidR="00A35F68" w:rsidRPr="00345C40" w:rsidRDefault="00A35F68" w:rsidP="00A35F68">
      <w:pPr>
        <w:pStyle w:val="ListParagraph"/>
        <w:ind w:left="1224"/>
        <w:jc w:val="both"/>
        <w:rPr>
          <w:rFonts w:ascii="Times New Roman" w:hAnsi="Times New Roman" w:cs="Times New Roman"/>
          <w:color w:val="auto"/>
        </w:rPr>
      </w:pPr>
    </w:p>
    <w:p w14:paraId="44E4245E" w14:textId="77777777" w:rsidR="00A35F68" w:rsidRPr="00345C40" w:rsidRDefault="00A35F68" w:rsidP="00A35F68">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author proposes to </w:t>
      </w:r>
      <w:r>
        <w:rPr>
          <w:rFonts w:ascii="Times New Roman" w:hAnsi="Times New Roman" w:cs="Times New Roman"/>
          <w:color w:val="auto"/>
        </w:rPr>
        <w:t>use</w:t>
      </w:r>
      <w:r w:rsidRPr="00345C40">
        <w:rPr>
          <w:rFonts w:ascii="Times New Roman" w:hAnsi="Times New Roman" w:cs="Times New Roman"/>
          <w:color w:val="auto"/>
        </w:rPr>
        <w:t xml:space="preserve"> the literature review in the next section to uncover the different types of algorithm</w:t>
      </w:r>
      <w:r>
        <w:rPr>
          <w:rFonts w:ascii="Times New Roman" w:hAnsi="Times New Roman" w:cs="Times New Roman"/>
          <w:color w:val="auto"/>
        </w:rPr>
        <w:t>s that may be</w:t>
      </w:r>
      <w:r w:rsidRPr="00345C40">
        <w:rPr>
          <w:rFonts w:ascii="Times New Roman" w:hAnsi="Times New Roman" w:cs="Times New Roman"/>
          <w:color w:val="auto"/>
        </w:rPr>
        <w:t xml:space="preserve"> used as part of the causal discovery process.  The author then proposes to use a mix of up to </w:t>
      </w:r>
      <w:r>
        <w:rPr>
          <w:rFonts w:ascii="Times New Roman" w:hAnsi="Times New Roman" w:cs="Times New Roman"/>
          <w:color w:val="auto"/>
        </w:rPr>
        <w:t>three</w:t>
      </w:r>
      <w:r w:rsidRPr="00345C40">
        <w:rPr>
          <w:rFonts w:ascii="Times New Roman" w:hAnsi="Times New Roman" w:cs="Times New Roman"/>
          <w:color w:val="auto"/>
        </w:rPr>
        <w:t xml:space="preserve"> algorithms to complete the analysis.  In addition, </w:t>
      </w:r>
      <w:r w:rsidRPr="00345C40">
        <w:rPr>
          <w:rFonts w:ascii="Times New Roman" w:hAnsi="Times New Roman" w:cs="Times New Roman"/>
          <w:color w:val="auto"/>
        </w:rPr>
        <w:lastRenderedPageBreak/>
        <w:t>the author proposes to use a decision tree algorithm to determine if that method is a suitable algorithm for the analysis.</w:t>
      </w:r>
    </w:p>
    <w:p w14:paraId="0D335068" w14:textId="77777777" w:rsidR="005E654D" w:rsidRDefault="005E654D" w:rsidP="008348E8">
      <w:pPr>
        <w:pStyle w:val="ListParagraph"/>
        <w:ind w:left="792"/>
        <w:jc w:val="both"/>
        <w:rPr>
          <w:rFonts w:ascii="Times New Roman" w:hAnsi="Times New Roman" w:cs="Times New Roman"/>
          <w:color w:val="auto"/>
        </w:rPr>
      </w:pPr>
    </w:p>
    <w:p w14:paraId="646C1539" w14:textId="77777777" w:rsidR="008348E8" w:rsidRPr="00345C40" w:rsidRDefault="008348E8" w:rsidP="008348E8">
      <w:pPr>
        <w:pStyle w:val="ListParagraph"/>
        <w:ind w:left="792"/>
        <w:jc w:val="both"/>
        <w:rPr>
          <w:rFonts w:ascii="Times New Roman" w:hAnsi="Times New Roman" w:cs="Times New Roman"/>
          <w:color w:val="auto"/>
        </w:rPr>
      </w:pPr>
      <w:r w:rsidRPr="00345C40">
        <w:rPr>
          <w:rFonts w:ascii="Times New Roman" w:hAnsi="Times New Roman" w:cs="Times New Roman"/>
          <w:b/>
          <w:bCs/>
          <w:color w:val="auto"/>
          <w:lang w:val="en-GB"/>
        </w:rPr>
        <w:t>Objective 3 – what algorithms will effectively display causal relationships within training data</w:t>
      </w:r>
      <w:r w:rsidRPr="00345C40">
        <w:rPr>
          <w:rFonts w:ascii="Times New Roman" w:hAnsi="Times New Roman" w:cs="Times New Roman"/>
          <w:color w:val="auto"/>
          <w:lang w:val="en-GB"/>
        </w:rPr>
        <w:t>.</w:t>
      </w:r>
    </w:p>
    <w:p w14:paraId="59C9D063" w14:textId="77777777" w:rsidR="008348E8" w:rsidRDefault="008348E8" w:rsidP="008348E8">
      <w:pPr>
        <w:pStyle w:val="ListParagraph"/>
        <w:ind w:left="792"/>
        <w:jc w:val="both"/>
        <w:rPr>
          <w:rFonts w:ascii="Times New Roman" w:hAnsi="Times New Roman" w:cs="Times New Roman"/>
          <w:color w:val="auto"/>
        </w:rPr>
      </w:pPr>
    </w:p>
    <w:p w14:paraId="3DD9B7C7" w14:textId="77777777" w:rsidR="008348E8" w:rsidRPr="00345C40" w:rsidRDefault="008348E8" w:rsidP="008348E8">
      <w:pPr>
        <w:pStyle w:val="ListParagraph"/>
        <w:ind w:left="792"/>
        <w:jc w:val="both"/>
        <w:rPr>
          <w:rFonts w:ascii="Times New Roman" w:hAnsi="Times New Roman" w:cs="Times New Roman"/>
          <w:color w:val="auto"/>
        </w:rPr>
      </w:pPr>
    </w:p>
    <w:p w14:paraId="21E0C203" w14:textId="77777777" w:rsidR="005930AD" w:rsidRPr="005930AD" w:rsidRDefault="005930AD" w:rsidP="005930AD"/>
    <w:p w14:paraId="125F59E2" w14:textId="453FE2D9" w:rsidR="009B076A" w:rsidRDefault="005930AD" w:rsidP="009B076A">
      <w:pPr>
        <w:pStyle w:val="Heading1"/>
        <w:numPr>
          <w:ilvl w:val="0"/>
          <w:numId w:val="21"/>
        </w:numPr>
        <w:jc w:val="left"/>
      </w:pPr>
      <w:r w:rsidRPr="00624043">
        <w:t xml:space="preserve">Literature </w:t>
      </w:r>
      <w:r w:rsidR="007C4073" w:rsidRPr="00624043">
        <w:t>R</w:t>
      </w:r>
      <w:r w:rsidRPr="00624043">
        <w:t>eview</w:t>
      </w:r>
    </w:p>
    <w:p w14:paraId="0A5647DD" w14:textId="77777777" w:rsidR="00B37A08" w:rsidRPr="00345C40" w:rsidRDefault="00B37A08" w:rsidP="00B37A08">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Introduction</w:t>
      </w:r>
    </w:p>
    <w:p w14:paraId="1F48B468" w14:textId="77777777" w:rsidR="00F26CB7" w:rsidRDefault="00B37A08" w:rsidP="00F26CB7">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People analytics as defined by Ferrar et al (2021) is ‘</w:t>
      </w:r>
      <w:r w:rsidRPr="00345C40">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45C40">
        <w:rPr>
          <w:rFonts w:ascii="Times New Roman" w:hAnsi="Times New Roman" w:cs="Times New Roman"/>
          <w:i/>
          <w:iCs/>
          <w:color w:val="auto"/>
        </w:rPr>
        <w:t>outcomes</w:t>
      </w:r>
      <w:r w:rsidRPr="00345C40">
        <w:rPr>
          <w:rFonts w:ascii="Times New Roman" w:hAnsi="Times New Roman" w:cs="Times New Roman"/>
          <w:color w:val="auto"/>
        </w:rPr>
        <w:t>’</w:t>
      </w:r>
      <w:proofErr w:type="gramEnd"/>
      <w:r w:rsidRPr="00345C40">
        <w:rPr>
          <w:rFonts w:ascii="Times New Roman" w:hAnsi="Times New Roman" w:cs="Times New Roman"/>
          <w:color w:val="auto"/>
        </w:rPr>
        <w:t xml:space="preserve">.  Numerous authors outline the importance of using data analytics to empower business decisions within the Human Resources Function (Ferrar et al. 2021, Mattox et all 2020, Rasmussen and Ulrich 2015).  Rasmussen and Ulrich (2015) however </w:t>
      </w:r>
      <w:r>
        <w:rPr>
          <w:rFonts w:ascii="Times New Roman" w:hAnsi="Times New Roman" w:cs="Times New Roman"/>
          <w:color w:val="auto"/>
        </w:rPr>
        <w:t>point out</w:t>
      </w:r>
      <w:r w:rsidRPr="00345C40">
        <w:rPr>
          <w:rFonts w:ascii="Times New Roman" w:hAnsi="Times New Roman" w:cs="Times New Roman"/>
          <w:color w:val="auto"/>
        </w:rPr>
        <w:t xml:space="preserve"> the need to ask the ‘</w:t>
      </w:r>
      <w:r w:rsidRPr="00345C40">
        <w:rPr>
          <w:rFonts w:ascii="Times New Roman" w:hAnsi="Times New Roman" w:cs="Times New Roman"/>
          <w:i/>
          <w:iCs/>
          <w:color w:val="auto"/>
        </w:rPr>
        <w:t>right question</w:t>
      </w:r>
      <w:r w:rsidRPr="00345C40">
        <w:rPr>
          <w:rFonts w:ascii="Times New Roman" w:hAnsi="Times New Roman" w:cs="Times New Roman"/>
          <w:color w:val="auto"/>
        </w:rPr>
        <w:t xml:space="preserve">’ when reviewing data generated by HR and </w:t>
      </w:r>
      <w:r>
        <w:rPr>
          <w:rFonts w:ascii="Times New Roman" w:hAnsi="Times New Roman" w:cs="Times New Roman"/>
          <w:color w:val="auto"/>
        </w:rPr>
        <w:t xml:space="preserve">propose that </w:t>
      </w:r>
      <w:r w:rsidRPr="00345C40">
        <w:rPr>
          <w:rFonts w:ascii="Times New Roman" w:hAnsi="Times New Roman" w:cs="Times New Roman"/>
          <w:color w:val="auto"/>
        </w:rPr>
        <w:t xml:space="preserve">this question </w:t>
      </w:r>
      <w:r>
        <w:rPr>
          <w:rFonts w:ascii="Times New Roman" w:hAnsi="Times New Roman" w:cs="Times New Roman"/>
          <w:color w:val="auto"/>
        </w:rPr>
        <w:t xml:space="preserve">should be incorporated </w:t>
      </w:r>
      <w:r w:rsidRPr="00345C40">
        <w:rPr>
          <w:rFonts w:ascii="Times New Roman" w:hAnsi="Times New Roman" w:cs="Times New Roman"/>
          <w:color w:val="auto"/>
        </w:rPr>
        <w:t xml:space="preserve">into the end-to-end analytics process to </w:t>
      </w:r>
      <w:r>
        <w:rPr>
          <w:rFonts w:ascii="Times New Roman" w:hAnsi="Times New Roman" w:cs="Times New Roman"/>
          <w:color w:val="auto"/>
        </w:rPr>
        <w:t>identify and confirm</w:t>
      </w:r>
      <w:r w:rsidRPr="00345C40">
        <w:rPr>
          <w:rFonts w:ascii="Times New Roman" w:hAnsi="Times New Roman" w:cs="Times New Roman"/>
          <w:color w:val="auto"/>
        </w:rPr>
        <w:t xml:space="preserve"> the impact of people on decisions. </w:t>
      </w:r>
    </w:p>
    <w:p w14:paraId="32B9114B" w14:textId="77777777" w:rsidR="00F26CB7" w:rsidRDefault="00F26CB7" w:rsidP="00F26CB7">
      <w:pPr>
        <w:pStyle w:val="ListParagraph"/>
        <w:ind w:left="1224"/>
        <w:jc w:val="both"/>
        <w:rPr>
          <w:rFonts w:ascii="Times New Roman" w:hAnsi="Times New Roman" w:cs="Times New Roman"/>
          <w:color w:val="auto"/>
        </w:rPr>
      </w:pPr>
    </w:p>
    <w:p w14:paraId="18E5B145" w14:textId="3ED4529C" w:rsidR="00F26CB7" w:rsidRDefault="00F26CB7" w:rsidP="00F26CB7">
      <w:pPr>
        <w:pStyle w:val="ListParagraph"/>
        <w:numPr>
          <w:ilvl w:val="2"/>
          <w:numId w:val="21"/>
        </w:numPr>
        <w:jc w:val="both"/>
        <w:rPr>
          <w:rFonts w:ascii="Times New Roman" w:hAnsi="Times New Roman" w:cs="Times New Roman"/>
          <w:color w:val="auto"/>
        </w:rPr>
      </w:pPr>
      <w:r w:rsidRPr="00F26CB7">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w:t>
      </w:r>
      <w:r w:rsidR="002E2CD9" w:rsidRPr="00F26CB7">
        <w:rPr>
          <w:rFonts w:ascii="Times New Roman" w:hAnsi="Times New Roman" w:cs="Times New Roman"/>
          <w:color w:val="auto"/>
        </w:rPr>
        <w:t>provided an</w:t>
      </w:r>
      <w:r w:rsidRPr="00F26CB7">
        <w:rPr>
          <w:rFonts w:ascii="Times New Roman" w:hAnsi="Times New Roman" w:cs="Times New Roman"/>
          <w:color w:val="auto"/>
        </w:rPr>
        <w:t xml:space="preserve"> effective way of gathering, </w:t>
      </w:r>
      <w:proofErr w:type="gramStart"/>
      <w:r w:rsidRPr="00F26CB7">
        <w:rPr>
          <w:rFonts w:ascii="Times New Roman" w:hAnsi="Times New Roman" w:cs="Times New Roman"/>
          <w:color w:val="auto"/>
        </w:rPr>
        <w:t>analysing</w:t>
      </w:r>
      <w:proofErr w:type="gramEnd"/>
      <w:r w:rsidRPr="00F26CB7">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3ECE71FE" w14:textId="77777777" w:rsidR="00F26CB7" w:rsidRPr="00F26CB7" w:rsidRDefault="00F26CB7" w:rsidP="00F26CB7">
      <w:pPr>
        <w:pStyle w:val="ListParagraph"/>
        <w:rPr>
          <w:rFonts w:ascii="Times New Roman" w:hAnsi="Times New Roman" w:cs="Times New Roman"/>
          <w:color w:val="auto"/>
        </w:rPr>
      </w:pPr>
    </w:p>
    <w:p w14:paraId="0F9105F3" w14:textId="4F58B40A" w:rsidR="00F26CB7" w:rsidRDefault="00F26CB7" w:rsidP="00F26CB7">
      <w:pPr>
        <w:pStyle w:val="ListParagraph"/>
        <w:numPr>
          <w:ilvl w:val="2"/>
          <w:numId w:val="21"/>
        </w:numPr>
        <w:jc w:val="both"/>
        <w:rPr>
          <w:rFonts w:ascii="Times New Roman" w:hAnsi="Times New Roman" w:cs="Times New Roman"/>
          <w:color w:val="auto"/>
        </w:rPr>
      </w:pPr>
      <w:r w:rsidRPr="00F26CB7">
        <w:rPr>
          <w:rFonts w:ascii="Times New Roman" w:hAnsi="Times New Roman" w:cs="Times New Roman"/>
          <w:color w:val="auto"/>
        </w:rPr>
        <w:t xml:space="preserve">This paper is an attempt to identify if a link or relationship can be found between training undertaken by employees and area’s such as succession planning within a manufacturing environment.  Initial investigations into academic literature on the use of HR and learning data </w:t>
      </w:r>
      <w:r w:rsidR="002E2CD9" w:rsidRPr="00F26CB7">
        <w:rPr>
          <w:rFonts w:ascii="Times New Roman" w:hAnsi="Times New Roman" w:cs="Times New Roman"/>
          <w:color w:val="auto"/>
        </w:rPr>
        <w:t>uncovered different</w:t>
      </w:r>
      <w:r w:rsidRPr="00F26CB7">
        <w:rPr>
          <w:rFonts w:ascii="Times New Roman" w:hAnsi="Times New Roman" w:cs="Times New Roman"/>
          <w:color w:val="auto"/>
        </w:rPr>
        <w:t xml:space="preserve"> themes which will be outlined in the following sections.</w:t>
      </w:r>
    </w:p>
    <w:p w14:paraId="499DED67" w14:textId="77777777" w:rsidR="00F26CB7" w:rsidRPr="00F26CB7" w:rsidRDefault="00F26CB7" w:rsidP="00F26CB7">
      <w:pPr>
        <w:pStyle w:val="ListParagraph"/>
        <w:rPr>
          <w:rFonts w:ascii="Times New Roman" w:hAnsi="Times New Roman" w:cs="Times New Roman"/>
          <w:color w:val="auto"/>
        </w:rPr>
      </w:pPr>
    </w:p>
    <w:p w14:paraId="27ECF0FA" w14:textId="213529CB" w:rsidR="00F26CB7" w:rsidRPr="00D6195D" w:rsidRDefault="00F26CB7" w:rsidP="00F26CB7">
      <w:pPr>
        <w:pStyle w:val="ListParagraph"/>
        <w:numPr>
          <w:ilvl w:val="1"/>
          <w:numId w:val="21"/>
        </w:numPr>
        <w:jc w:val="both"/>
        <w:rPr>
          <w:rFonts w:ascii="Times New Roman" w:hAnsi="Times New Roman" w:cs="Times New Roman"/>
          <w:color w:val="FF0000"/>
        </w:rPr>
      </w:pPr>
      <w:r w:rsidRPr="00D6195D">
        <w:rPr>
          <w:rFonts w:ascii="Times New Roman" w:hAnsi="Times New Roman" w:cs="Times New Roman"/>
          <w:color w:val="FF0000"/>
        </w:rPr>
        <w:t xml:space="preserve">Themes of the Literature Review. </w:t>
      </w:r>
    </w:p>
    <w:p w14:paraId="60F05C05" w14:textId="5E91B6A6" w:rsidR="00017285" w:rsidRPr="00D6195D" w:rsidRDefault="00F26CB7" w:rsidP="005D655D">
      <w:pPr>
        <w:ind w:left="792"/>
        <w:jc w:val="both"/>
        <w:rPr>
          <w:rFonts w:ascii="Times New Roman" w:hAnsi="Times New Roman" w:cs="Times New Roman"/>
          <w:color w:val="FF0000"/>
        </w:rPr>
      </w:pPr>
      <w:r w:rsidRPr="00D6195D">
        <w:rPr>
          <w:rFonts w:ascii="Times New Roman" w:hAnsi="Times New Roman" w:cs="Times New Roman"/>
          <w:color w:val="FF0000"/>
        </w:rPr>
        <w:t>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w:t>
      </w:r>
      <w:r w:rsidR="00017285" w:rsidRPr="00D6195D">
        <w:rPr>
          <w:rFonts w:ascii="Times New Roman" w:hAnsi="Times New Roman" w:cs="Times New Roman"/>
          <w:color w:val="FF0000"/>
        </w:rPr>
        <w:t xml:space="preserve"> </w:t>
      </w:r>
    </w:p>
    <w:p w14:paraId="1970A37A" w14:textId="77777777" w:rsidR="005D655D" w:rsidRDefault="005D655D" w:rsidP="005D655D">
      <w:pPr>
        <w:ind w:left="792"/>
        <w:jc w:val="both"/>
        <w:rPr>
          <w:rFonts w:ascii="Times New Roman" w:hAnsi="Times New Roman" w:cs="Times New Roman"/>
          <w:color w:val="auto"/>
        </w:rPr>
      </w:pPr>
    </w:p>
    <w:p w14:paraId="267A665C" w14:textId="49AB34EF" w:rsidR="00017285" w:rsidRPr="00017285" w:rsidRDefault="00017285" w:rsidP="00017285">
      <w:pPr>
        <w:pStyle w:val="ListParagraph"/>
        <w:numPr>
          <w:ilvl w:val="1"/>
          <w:numId w:val="21"/>
        </w:numPr>
        <w:jc w:val="both"/>
        <w:rPr>
          <w:rFonts w:ascii="Times New Roman" w:hAnsi="Times New Roman" w:cs="Times New Roman"/>
          <w:color w:val="auto"/>
        </w:rPr>
      </w:pPr>
      <w:r w:rsidRPr="00017285">
        <w:rPr>
          <w:rFonts w:ascii="Times New Roman" w:hAnsi="Times New Roman" w:cs="Times New Roman"/>
          <w:color w:val="auto"/>
        </w:rPr>
        <w:t xml:space="preserve">Opportunities for use of Human Resource Data </w:t>
      </w:r>
    </w:p>
    <w:p w14:paraId="40B59709"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HR data provides a lot of opportunity for analysis within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Mattox II, Parskey and Hall, 2020;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Mattox et al (2020) in their book ‘</w:t>
      </w:r>
      <w:r w:rsidRPr="00345C40">
        <w:rPr>
          <w:rFonts w:ascii="Times New Roman" w:hAnsi="Times New Roman" w:cs="Times New Roman"/>
          <w:i/>
          <w:iCs/>
          <w:color w:val="auto"/>
        </w:rPr>
        <w:t>Learning Analytics</w:t>
      </w:r>
      <w:r w:rsidRPr="00345C40">
        <w:rPr>
          <w:rFonts w:ascii="Times New Roman" w:hAnsi="Times New Roman" w:cs="Times New Roman"/>
          <w:color w:val="auto"/>
        </w:rPr>
        <w:t xml:space="preserve">’ outline the pressure from business leaders to provide better and </w:t>
      </w:r>
      <w:r w:rsidRPr="00345C40">
        <w:rPr>
          <w:rFonts w:ascii="Times New Roman" w:hAnsi="Times New Roman" w:cs="Times New Roman"/>
          <w:color w:val="auto"/>
        </w:rPr>
        <w:lastRenderedPageBreak/>
        <w:t xml:space="preserve">more insightful information in a timely manner.  The demand for information is coming not just from Senior Managers, but also from stakeholder who want to know more about the people function and how effective it 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(Topno, 2012; Mattox II, Parskey and Hall, 2020;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r>
        <w:rPr>
          <w:rFonts w:ascii="Times New Roman" w:hAnsi="Times New Roman" w:cs="Times New Roman"/>
          <w:color w:val="auto"/>
        </w:rPr>
        <w:t>David Ulrich outlines how people analytics can add value to companies by allowing teams to make informed decision led with data in support of the business (</w:t>
      </w:r>
      <w:r w:rsidRPr="00345C40">
        <w:rPr>
          <w:rFonts w:ascii="Times New Roman" w:hAnsi="Times New Roman" w:cs="Times New Roman"/>
          <w:color w:val="auto"/>
        </w:rPr>
        <w:t>Ferrar and Green, 2021</w:t>
      </w:r>
      <w:r>
        <w:rPr>
          <w:rFonts w:ascii="Times New Roman" w:hAnsi="Times New Roman" w:cs="Times New Roman"/>
          <w:color w:val="auto"/>
        </w:rPr>
        <w:t xml:space="preserve">).  </w:t>
      </w:r>
    </w:p>
    <w:p w14:paraId="11701647" w14:textId="77777777" w:rsidR="00017285" w:rsidRPr="00345C40" w:rsidRDefault="00017285" w:rsidP="005D655D">
      <w:pPr>
        <w:pStyle w:val="ListParagraph"/>
        <w:ind w:left="792"/>
        <w:jc w:val="both"/>
        <w:rPr>
          <w:rFonts w:ascii="Times New Roman" w:hAnsi="Times New Roman" w:cs="Times New Roman"/>
          <w:color w:val="auto"/>
        </w:rPr>
      </w:pPr>
    </w:p>
    <w:p w14:paraId="14136BC0"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To balance out this desire, HR data is uniquely different from other types of data used for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(Tambe, Cappelli and Yakubovich, 2019; Bankins, 2021)</w:t>
      </w:r>
      <w:r w:rsidRPr="00345C40">
        <w:rPr>
          <w:rFonts w:ascii="Times New Roman" w:hAnsi="Times New Roman" w:cs="Times New Roman"/>
          <w:color w:val="auto"/>
        </w:rPr>
        <w:fldChar w:fldCharType="end"/>
      </w:r>
      <w:r w:rsidRPr="00345C40">
        <w:rPr>
          <w:rFonts w:ascii="Times New Roman" w:hAnsi="Times New Roman" w:cs="Times New Roman"/>
          <w:color w:val="auto"/>
        </w:rPr>
        <w:t>.  By its nature,  data</w:t>
      </w:r>
      <w:r>
        <w:rPr>
          <w:rFonts w:ascii="Times New Roman" w:hAnsi="Times New Roman" w:cs="Times New Roman"/>
          <w:color w:val="auto"/>
        </w:rPr>
        <w:t xml:space="preserve"> gathered by HR</w:t>
      </w:r>
      <w:r w:rsidRPr="00345C40">
        <w:rPr>
          <w:rFonts w:ascii="Times New Roman" w:hAnsi="Times New Roman" w:cs="Times New Roman"/>
          <w:color w:val="auto"/>
        </w:rPr>
        <w:t xml:space="preserve">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(Chadwick and Dabu, 2009; Tambe, Cappelli and Yakubovich, 2019; Bankins,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As Bhardwaj et al (2019) stated ‘</w:t>
      </w:r>
      <w:r w:rsidRPr="00345C40">
        <w:rPr>
          <w:rFonts w:ascii="Times New Roman" w:hAnsi="Times New Roman" w:cs="Times New Roman"/>
          <w:i/>
          <w:iCs/>
          <w:color w:val="auto"/>
        </w:rPr>
        <w:t>Human resource analytics is an area of study that uses the mix of art and science on human capital in order to get measurable return on investment</w:t>
      </w:r>
      <w:r w:rsidRPr="00345C40">
        <w:rPr>
          <w:rFonts w:ascii="Times New Roman" w:hAnsi="Times New Roman" w:cs="Times New Roman"/>
          <w:color w:val="auto"/>
        </w:rPr>
        <w:t xml:space="preserv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(Bhardwaj and Patnaik,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481962F1" w14:textId="77777777" w:rsidR="00017285" w:rsidRPr="00345C40" w:rsidRDefault="00017285" w:rsidP="005D655D">
      <w:pPr>
        <w:pStyle w:val="ListParagraph"/>
        <w:ind w:left="792"/>
        <w:jc w:val="both"/>
        <w:rPr>
          <w:rFonts w:ascii="Times New Roman" w:hAnsi="Times New Roman" w:cs="Times New Roman"/>
          <w:color w:val="auto"/>
        </w:rPr>
      </w:pPr>
    </w:p>
    <w:p w14:paraId="10F58840" w14:textId="77777777" w:rsidR="00017285" w:rsidRPr="00345C40"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45C40">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45C40">
        <w:rPr>
          <w:rFonts w:ascii="Times New Roman" w:hAnsi="Times New Roman" w:cs="Times New Roman"/>
          <w:color w:val="auto"/>
        </w:rPr>
        <w:fldChar w:fldCharType="separate"/>
      </w:r>
      <w:r w:rsidRPr="0000513E">
        <w:rPr>
          <w:rFonts w:ascii="Times New Roman" w:hAnsi="Times New Roman" w:cs="Times New Roman"/>
        </w:rPr>
        <w:t>(Dong, 2022; Losey, Meisinger and Ulrich,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(Edwards and Edwards,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 (pp. 5).  In truth HR need to refocus their role to become a ‘strategic partner’ of the business helping it to achieve its strategic goals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(Bhardwaj and Patnaik, 2019; Dahlbom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2020; Losey, Meisinger and Ulrich,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(Martin,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678CAC7" w14:textId="77777777" w:rsidR="00017285" w:rsidRPr="00345C40" w:rsidRDefault="00017285" w:rsidP="005D655D">
      <w:pPr>
        <w:pStyle w:val="ListParagraph"/>
        <w:ind w:left="792"/>
        <w:jc w:val="both"/>
        <w:rPr>
          <w:rFonts w:ascii="Times New Roman" w:hAnsi="Times New Roman" w:cs="Times New Roman"/>
          <w:color w:val="auto"/>
        </w:rPr>
      </w:pPr>
    </w:p>
    <w:p w14:paraId="530811BA" w14:textId="77777777" w:rsidR="00017285"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Tambe, Cappelli and Yakubovich, 2019)</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Rasmussen et al (2015) outline that impactful HR analytics are about linking to strategic business </w:t>
      </w:r>
      <w:r>
        <w:rPr>
          <w:rFonts w:ascii="Times New Roman" w:hAnsi="Times New Roman" w:cs="Times New Roman"/>
          <w:color w:val="auto"/>
        </w:rPr>
        <w:t>operations</w:t>
      </w:r>
      <w:r w:rsidRPr="00345C40">
        <w:rPr>
          <w:rFonts w:ascii="Times New Roman" w:hAnsi="Times New Roman" w:cs="Times New Roman"/>
          <w:color w:val="auto"/>
        </w:rPr>
        <w:t xml:space="preserve"> rather than trying to identify patterns in big data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Some academic’s espouse the opinion that to be used successfully, HR data must be taken away from the HR department for analysis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(Rasmussen and Ulrich, 2015; 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  Experience in one case</w:t>
      </w:r>
      <w:r>
        <w:rPr>
          <w:rFonts w:ascii="Times New Roman" w:hAnsi="Times New Roman" w:cs="Times New Roman"/>
          <w:color w:val="auto"/>
        </w:rPr>
        <w:t>-</w:t>
      </w:r>
      <w:r w:rsidRPr="00345C40">
        <w:rPr>
          <w:rFonts w:ascii="Times New Roman" w:hAnsi="Times New Roman" w:cs="Times New Roman"/>
          <w:color w:val="auto"/>
        </w:rPr>
        <w:t>study outlined by Ferrar et al (pp 20 - 26),</w:t>
      </w:r>
      <w:r>
        <w:rPr>
          <w:rFonts w:ascii="Times New Roman" w:hAnsi="Times New Roman" w:cs="Times New Roman"/>
          <w:color w:val="auto"/>
        </w:rPr>
        <w:t xml:space="preserve"> </w:t>
      </w:r>
      <w:proofErr w:type="spellStart"/>
      <w:r>
        <w:rPr>
          <w:rFonts w:ascii="Times New Roman" w:hAnsi="Times New Roman" w:cs="Times New Roman"/>
          <w:color w:val="auto"/>
        </w:rPr>
        <w:t>recofirms</w:t>
      </w:r>
      <w:proofErr w:type="spellEnd"/>
      <w:r w:rsidRPr="00345C40">
        <w:rPr>
          <w:rFonts w:ascii="Times New Roman" w:hAnsi="Times New Roman" w:cs="Times New Roman"/>
          <w:color w:val="auto"/>
        </w:rPr>
        <w:t xml:space="preserve"> that HR data is different to other types of data and to  successful</w:t>
      </w:r>
      <w:r>
        <w:rPr>
          <w:rFonts w:ascii="Times New Roman" w:hAnsi="Times New Roman" w:cs="Times New Roman"/>
          <w:color w:val="auto"/>
        </w:rPr>
        <w:t>ly analyse it</w:t>
      </w:r>
      <w:r w:rsidRPr="00345C40">
        <w:rPr>
          <w:rFonts w:ascii="Times New Roman" w:hAnsi="Times New Roman" w:cs="Times New Roman"/>
          <w:color w:val="auto"/>
        </w:rPr>
        <w:t xml:space="preserve"> HR must be included in system development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(Ferrar and Green, 2021)</w:t>
      </w:r>
      <w:r w:rsidRPr="00345C40">
        <w:rPr>
          <w:rFonts w:ascii="Times New Roman" w:hAnsi="Times New Roman" w:cs="Times New Roman"/>
          <w:color w:val="auto"/>
        </w:rPr>
        <w:fldChar w:fldCharType="end"/>
      </w:r>
      <w:r w:rsidRPr="00345C40">
        <w:rPr>
          <w:rFonts w:ascii="Times New Roman" w:hAnsi="Times New Roman" w:cs="Times New Roman"/>
          <w:color w:val="auto"/>
        </w:rPr>
        <w:t>.</w:t>
      </w:r>
    </w:p>
    <w:p w14:paraId="779CF9D0" w14:textId="77777777" w:rsidR="00017285" w:rsidRDefault="00017285" w:rsidP="005D655D">
      <w:pPr>
        <w:pStyle w:val="ListParagraph"/>
        <w:ind w:left="792"/>
        <w:jc w:val="both"/>
        <w:rPr>
          <w:rFonts w:ascii="Times New Roman" w:hAnsi="Times New Roman" w:cs="Times New Roman"/>
          <w:color w:val="auto"/>
        </w:rPr>
      </w:pPr>
    </w:p>
    <w:p w14:paraId="5C289A52" w14:textId="736A0262" w:rsidR="00017285" w:rsidRDefault="00017285" w:rsidP="005D655D">
      <w:pPr>
        <w:pStyle w:val="ListParagraph"/>
        <w:ind w:left="792"/>
        <w:jc w:val="both"/>
        <w:rPr>
          <w:rFonts w:ascii="Times New Roman" w:hAnsi="Times New Roman" w:cs="Times New Roman"/>
          <w:color w:val="auto"/>
        </w:rPr>
      </w:pPr>
      <w:r>
        <w:rPr>
          <w:rFonts w:ascii="Times New Roman" w:hAnsi="Times New Roman" w:cs="Times New Roman"/>
          <w:color w:val="auto"/>
        </w:rPr>
        <w:lastRenderedPageBreak/>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CB51C13" w14:textId="77777777" w:rsidR="00017285" w:rsidRDefault="00017285" w:rsidP="005D655D">
      <w:pPr>
        <w:pStyle w:val="ListParagraph"/>
        <w:ind w:left="792"/>
        <w:jc w:val="both"/>
        <w:rPr>
          <w:rFonts w:ascii="Times New Roman" w:hAnsi="Times New Roman" w:cs="Times New Roman"/>
          <w:color w:val="auto"/>
        </w:rPr>
      </w:pPr>
    </w:p>
    <w:p w14:paraId="6B02C809" w14:textId="77777777" w:rsidR="00017285" w:rsidRPr="00345C40" w:rsidRDefault="00017285" w:rsidP="005D655D">
      <w:pPr>
        <w:pStyle w:val="ListParagraph"/>
        <w:ind w:left="792"/>
        <w:jc w:val="both"/>
        <w:rPr>
          <w:rFonts w:ascii="Times New Roman" w:hAnsi="Times New Roman" w:cs="Times New Roman"/>
          <w:color w:val="auto"/>
        </w:rPr>
      </w:pPr>
      <w:proofErr w:type="spellStart"/>
      <w:r>
        <w:rPr>
          <w:rFonts w:ascii="Times New Roman" w:hAnsi="Times New Roman" w:cs="Times New Roman"/>
          <w:color w:val="auto"/>
        </w:rPr>
        <w:t>Bankins</w:t>
      </w:r>
      <w:proofErr w:type="spellEnd"/>
      <w:r>
        <w:rPr>
          <w:rFonts w:ascii="Times New Roman" w:hAnsi="Times New Roman" w:cs="Times New Roman"/>
          <w:color w:val="auto"/>
        </w:rPr>
        <w:t xml:space="preserve"> et al (2021) has proposed a framework to help with the ethical implementation of artificial intelligence within an organisation </w:t>
      </w:r>
      <w:r>
        <w:rPr>
          <w:rFonts w:ascii="Times New Roman" w:hAnsi="Times New Roman" w:cs="Times New Roman"/>
          <w:color w:val="auto"/>
        </w:rPr>
        <w:fldChar w:fldCharType="begin"/>
      </w:r>
      <w:r>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Pr>
          <w:rFonts w:ascii="Times New Roman" w:hAnsi="Times New Roman" w:cs="Times New Roman"/>
          <w:color w:val="auto"/>
        </w:rPr>
        <w:fldChar w:fldCharType="separate"/>
      </w:r>
      <w:r w:rsidRPr="00084D31">
        <w:rPr>
          <w:rFonts w:ascii="Times New Roman" w:hAnsi="Times New Roman" w:cs="Times New Roman"/>
        </w:rPr>
        <w:t>(Bankins, 2021)</w:t>
      </w:r>
      <w:r>
        <w:rPr>
          <w:rFonts w:ascii="Times New Roman" w:hAnsi="Times New Roman" w:cs="Times New Roman"/>
          <w:color w:val="auto"/>
        </w:rPr>
        <w:fldChar w:fldCharType="end"/>
      </w:r>
      <w:r>
        <w:rPr>
          <w:rFonts w:ascii="Times New Roman" w:hAnsi="Times New Roman" w:cs="Times New Roman"/>
          <w:color w:val="auto"/>
        </w:rPr>
        <w:t>.</w:t>
      </w:r>
    </w:p>
    <w:p w14:paraId="64C0F7E1" w14:textId="77777777" w:rsidR="00017285" w:rsidRPr="00345C40" w:rsidRDefault="00017285" w:rsidP="005D655D">
      <w:pPr>
        <w:pStyle w:val="ListParagraph"/>
        <w:ind w:left="792"/>
        <w:jc w:val="both"/>
        <w:rPr>
          <w:rFonts w:ascii="Times New Roman" w:hAnsi="Times New Roman" w:cs="Times New Roman"/>
          <w:color w:val="auto"/>
        </w:rPr>
      </w:pPr>
    </w:p>
    <w:p w14:paraId="59F26142" w14:textId="77777777" w:rsidR="00017285" w:rsidRDefault="00017285"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Focusing on data gathered as part of the learning process and how such analysis might be completed is discussed in the following sections.</w:t>
      </w:r>
    </w:p>
    <w:p w14:paraId="408F1CDB" w14:textId="77777777" w:rsidR="00960BBB" w:rsidRPr="00345C40" w:rsidRDefault="00960BBB" w:rsidP="00017285">
      <w:pPr>
        <w:pStyle w:val="ListParagraph"/>
        <w:ind w:left="1276"/>
        <w:jc w:val="both"/>
        <w:rPr>
          <w:rFonts w:ascii="Times New Roman" w:hAnsi="Times New Roman" w:cs="Times New Roman"/>
          <w:color w:val="auto"/>
        </w:rPr>
      </w:pPr>
    </w:p>
    <w:p w14:paraId="4DB274D8" w14:textId="70B422E2" w:rsidR="00960BBB" w:rsidRPr="00960BBB" w:rsidRDefault="00960BBB" w:rsidP="00960BBB">
      <w:pPr>
        <w:pStyle w:val="ListParagraph"/>
        <w:numPr>
          <w:ilvl w:val="1"/>
          <w:numId w:val="21"/>
        </w:numPr>
        <w:jc w:val="both"/>
        <w:rPr>
          <w:rFonts w:ascii="Times New Roman" w:hAnsi="Times New Roman" w:cs="Times New Roman"/>
          <w:color w:val="auto"/>
        </w:rPr>
      </w:pPr>
      <w:r w:rsidRPr="00960BBB">
        <w:rPr>
          <w:rFonts w:ascii="Times New Roman" w:hAnsi="Times New Roman" w:cs="Times New Roman"/>
          <w:color w:val="auto"/>
        </w:rPr>
        <w:t>Learning Analytics</w:t>
      </w:r>
    </w:p>
    <w:p w14:paraId="52395D5B"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DBF528F" w14:textId="77777777" w:rsidR="00960BBB" w:rsidRPr="00345C40" w:rsidRDefault="00960BBB" w:rsidP="005D655D">
      <w:pPr>
        <w:pStyle w:val="ListParagraph"/>
        <w:ind w:left="792"/>
        <w:jc w:val="both"/>
        <w:rPr>
          <w:rFonts w:ascii="Times New Roman" w:hAnsi="Times New Roman" w:cs="Times New Roman"/>
          <w:color w:val="auto"/>
        </w:rPr>
      </w:pPr>
    </w:p>
    <w:p w14:paraId="2FCF245F"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The advent of LMS systems has led to a culture of self-directed learning by employees within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The LMS Guidebook : Learning Management Systems Demystified</w:t>
      </w:r>
      <w:r w:rsidRPr="00345C40">
        <w:rPr>
          <w:rFonts w:ascii="Times New Roman" w:hAnsi="Times New Roman" w:cs="Times New Roman"/>
          <w:color w:val="auto"/>
          <w:szCs w:val="24"/>
        </w:rPr>
        <w:t>, 2018)</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(Mattox II, Parskey and Hall, 2020;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(Almeida, Duarte Santos and Augusto Monteiro, 2020)</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roofErr w:type="spellStart"/>
      <w:r w:rsidRPr="00345C40">
        <w:rPr>
          <w:rFonts w:ascii="Times New Roman" w:hAnsi="Times New Roman" w:cs="Times New Roman"/>
          <w:color w:val="auto"/>
        </w:rPr>
        <w:t>Kokoc</w:t>
      </w:r>
      <w:proofErr w:type="spellEnd"/>
      <w:r w:rsidRPr="00345C40">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(Kokoç and Altun, 2021)</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8B3240F" w14:textId="77777777" w:rsidR="00960BBB" w:rsidRPr="00345C40" w:rsidRDefault="00960BBB" w:rsidP="005D655D">
      <w:pPr>
        <w:pStyle w:val="ListParagraph"/>
        <w:ind w:left="792"/>
        <w:jc w:val="both"/>
        <w:rPr>
          <w:rFonts w:ascii="Times New Roman" w:hAnsi="Times New Roman" w:cs="Times New Roman"/>
          <w:color w:val="auto"/>
        </w:rPr>
      </w:pPr>
    </w:p>
    <w:p w14:paraId="4B7B1B3B"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Analysis completed by academics chart learner performance against system access, and compare the results to final exam results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w:t>
      </w:r>
      <w:r w:rsidRPr="00345C40">
        <w:rPr>
          <w:rFonts w:ascii="Times New Roman" w:hAnsi="Times New Roman" w:cs="Times New Roman"/>
          <w:color w:val="auto"/>
        </w:rPr>
        <w:lastRenderedPageBreak/>
        <w:t xml:space="preserve">to making improvements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(Mattox II, Parskey and Hall, 2020; Kokoç and Altun, 2021;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w:t>
      </w:r>
      <w:r w:rsidRPr="00345C40">
        <w:rPr>
          <w:rFonts w:ascii="Times New Roman" w:hAnsi="Times New Roman" w:cs="Times New Roman"/>
          <w:i/>
          <w:iCs/>
          <w:color w:val="auto"/>
          <w:szCs w:val="24"/>
        </w:rPr>
        <w:t>Learning Analytics – A Growing Field and Community Engagement</w:t>
      </w:r>
      <w:r w:rsidRPr="00345C40">
        <w:rPr>
          <w:rFonts w:ascii="Times New Roman" w:hAnsi="Times New Roman" w:cs="Times New Roman"/>
          <w:color w:val="auto"/>
          <w:szCs w:val="24"/>
        </w:rPr>
        <w:t xml:space="preserve">, 2015; 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4CD080B9" w14:textId="77777777" w:rsidR="00960BBB" w:rsidRPr="00345C40" w:rsidRDefault="00960BBB" w:rsidP="005D655D">
      <w:pPr>
        <w:pStyle w:val="ListParagraph"/>
        <w:ind w:left="792"/>
        <w:jc w:val="both"/>
        <w:rPr>
          <w:rFonts w:ascii="Times New Roman" w:hAnsi="Times New Roman" w:cs="Times New Roman"/>
          <w:color w:val="auto"/>
        </w:rPr>
      </w:pPr>
    </w:p>
    <w:p w14:paraId="75E70E53"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(‘2017 Deloitte Global Human Capital Trends’, 2017)</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(Ryan, 2016; Christian,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3C1D6D2E" w14:textId="77777777" w:rsidR="00960BBB" w:rsidRPr="00345C40" w:rsidRDefault="00960BBB" w:rsidP="005D655D">
      <w:pPr>
        <w:pStyle w:val="ListParagraph"/>
        <w:ind w:left="792"/>
        <w:jc w:val="both"/>
        <w:rPr>
          <w:rFonts w:ascii="Times New Roman" w:hAnsi="Times New Roman" w:cs="Times New Roman"/>
          <w:color w:val="auto"/>
        </w:rPr>
      </w:pPr>
    </w:p>
    <w:p w14:paraId="4FF24E42" w14:textId="77777777" w:rsidR="00960BBB" w:rsidRPr="00345C40" w:rsidRDefault="00960BBB" w:rsidP="005D655D">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45C40">
        <w:rPr>
          <w:rFonts w:ascii="Times New Roman" w:hAnsi="Times New Roman" w:cs="Times New Roman"/>
          <w:color w:val="auto"/>
        </w:rPr>
        <w:t>Huselid</w:t>
      </w:r>
      <w:proofErr w:type="spellEnd"/>
      <w:r w:rsidRPr="00345C40">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(Huselid, Beatty and Becker, 2005)</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1DB11DEF" w14:textId="77777777" w:rsidR="00960BBB" w:rsidRPr="00345C40" w:rsidRDefault="00960BBB" w:rsidP="005D655D">
      <w:pPr>
        <w:pStyle w:val="ListParagraph"/>
        <w:ind w:left="792"/>
        <w:jc w:val="both"/>
        <w:rPr>
          <w:rFonts w:ascii="Times New Roman" w:hAnsi="Times New Roman" w:cs="Times New Roman"/>
          <w:color w:val="auto"/>
        </w:rPr>
      </w:pPr>
    </w:p>
    <w:p w14:paraId="2ED61924" w14:textId="1540DD47" w:rsidR="00960BBB" w:rsidRPr="00345C40" w:rsidDel="00493682" w:rsidRDefault="00960BBB" w:rsidP="005D655D">
      <w:pPr>
        <w:pStyle w:val="ListParagraph"/>
        <w:ind w:left="792"/>
        <w:jc w:val="both"/>
        <w:rPr>
          <w:del w:id="70" w:author="Sinead Duffy" w:date="2023-07-16T10:00:00Z"/>
          <w:rFonts w:ascii="Times New Roman" w:hAnsi="Times New Roman" w:cs="Times New Roman"/>
          <w:color w:val="auto"/>
        </w:rPr>
      </w:pPr>
      <w:del w:id="71" w:author="Sinead Duffy" w:date="2023-07-16T10:00:00Z">
        <w:r w:rsidRPr="00345C40" w:rsidDel="00493682">
          <w:rPr>
            <w:rFonts w:ascii="Times New Roman" w:hAnsi="Times New Roman" w:cs="Times New Roman"/>
            <w:color w:val="auto"/>
          </w:rPr>
          <w:delText>Now that an exploration of data generated by HR has been completed, and the structure of learning data has been investigated it is necessary to review what is the most appropriate method of analysing data, bearing in mind the points raised in the previous two sections.</w:delText>
        </w:r>
      </w:del>
    </w:p>
    <w:p w14:paraId="668F4035" w14:textId="7475AB48" w:rsidR="00960BBB" w:rsidRPr="00345C40" w:rsidRDefault="00960BBB" w:rsidP="00960BBB">
      <w:pPr>
        <w:pStyle w:val="ListParagraph"/>
        <w:spacing w:line="276" w:lineRule="auto"/>
        <w:ind w:left="1276"/>
        <w:jc w:val="both"/>
        <w:rPr>
          <w:rFonts w:ascii="Times New Roman" w:hAnsi="Times New Roman" w:cs="Times New Roman"/>
          <w:color w:val="auto"/>
        </w:rPr>
      </w:pPr>
      <w:del w:id="72" w:author="Sinead Duffy" w:date="2023-07-16T10:00:00Z">
        <w:r w:rsidRPr="00345C40" w:rsidDel="00493682">
          <w:rPr>
            <w:rFonts w:ascii="Times New Roman" w:hAnsi="Times New Roman" w:cs="Times New Roman"/>
            <w:color w:val="auto"/>
          </w:rPr>
          <w:delText xml:space="preserve"> </w:delText>
        </w:r>
      </w:del>
    </w:p>
    <w:p w14:paraId="209F320F" w14:textId="481A7FFA"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t>Causal Discovery</w:t>
      </w:r>
    </w:p>
    <w:p w14:paraId="16502625" w14:textId="77777777" w:rsidR="00960BBB" w:rsidRPr="00A93587" w:rsidRDefault="00960BBB" w:rsidP="005D655D">
      <w:pPr>
        <w:spacing w:after="0" w:line="276" w:lineRule="auto"/>
        <w:ind w:left="792"/>
        <w:jc w:val="both"/>
        <w:rPr>
          <w:rFonts w:ascii="Times New Roman" w:hAnsi="Times New Roman" w:cs="Times New Roman"/>
          <w:color w:val="auto"/>
        </w:rPr>
      </w:pPr>
      <w:r w:rsidRPr="00A93587">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(Eberhardt, 2017; Malinsky and Danks, 2018)</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(Eberhardt, 2017)</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A93587">
        <w:rPr>
          <w:rFonts w:ascii="Times New Roman" w:hAnsi="Times New Roman" w:cs="Times New Roman"/>
          <w:color w:val="auto"/>
        </w:rPr>
        <w:fldChar w:fldCharType="begin"/>
      </w:r>
      <w:r w:rsidRPr="00A93587">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A93587">
        <w:rPr>
          <w:rFonts w:ascii="Times New Roman" w:hAnsi="Times New Roman" w:cs="Times New Roman"/>
          <w:color w:val="auto"/>
        </w:rPr>
        <w:fldChar w:fldCharType="separate"/>
      </w:r>
      <w:r w:rsidRPr="00A93587">
        <w:rPr>
          <w:rFonts w:ascii="Times New Roman" w:hAnsi="Times New Roman" w:cs="Times New Roman"/>
          <w:color w:val="auto"/>
        </w:rPr>
        <w:t>(Spirtes and Zhang, 2016; Eberhardt, 2017)</w:t>
      </w:r>
      <w:r w:rsidRPr="00A93587">
        <w:rPr>
          <w:rFonts w:ascii="Times New Roman" w:hAnsi="Times New Roman" w:cs="Times New Roman"/>
          <w:color w:val="auto"/>
        </w:rPr>
        <w:fldChar w:fldCharType="end"/>
      </w:r>
      <w:r w:rsidRPr="00A93587">
        <w:rPr>
          <w:rFonts w:ascii="Times New Roman" w:hAnsi="Times New Roman" w:cs="Times New Roman"/>
          <w:color w:val="auto"/>
        </w:rPr>
        <w:t xml:space="preserve">. </w:t>
      </w:r>
    </w:p>
    <w:p w14:paraId="1BD411DD"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31BE1C82"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r w:rsidRPr="00345C40">
        <w:rPr>
          <w:rFonts w:ascii="Times New Roman" w:hAnsi="Times New Roman" w:cs="Times New Roman"/>
          <w:color w:val="auto"/>
        </w:rPr>
        <w:t xml:space="preserve">Causal relationships and structures can be displayed with the use of graphs such as the Directed Acyclic Graphs (DAG)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(Vowels, Cihan Camgoz and Bowden, 2023)</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45C40">
        <w:rPr>
          <w:rFonts w:ascii="Times New Roman" w:hAnsi="Times New Roman" w:cs="Times New Roman"/>
          <w:color w:val="auto"/>
        </w:rPr>
        <w:t>Ua</w:t>
      </w:r>
      <w:proofErr w:type="spellEnd"/>
      <w:r w:rsidRPr="00345C40">
        <w:rPr>
          <w:rFonts w:ascii="Times New Roman" w:hAnsi="Times New Roman" w:cs="Times New Roman"/>
          <w:color w:val="auto"/>
        </w:rPr>
        <w:t xml:space="preserve">, </w:t>
      </w:r>
      <w:proofErr w:type="spellStart"/>
      <w:r w:rsidRPr="00345C40">
        <w:rPr>
          <w:rFonts w:ascii="Times New Roman" w:hAnsi="Times New Roman" w:cs="Times New Roman"/>
          <w:color w:val="auto"/>
        </w:rPr>
        <w:t>Ub</w:t>
      </w:r>
      <w:proofErr w:type="spellEnd"/>
      <w:r w:rsidRPr="00345C40">
        <w:rPr>
          <w:rFonts w:ascii="Times New Roman" w:hAnsi="Times New Roman" w:cs="Times New Roman"/>
          <w:color w:val="auto"/>
        </w:rPr>
        <w:t xml:space="preserve"> and Uc are found to all have a causal relationship. </w:t>
      </w:r>
    </w:p>
    <w:p w14:paraId="65587D2B" w14:textId="77777777" w:rsidR="00960BBB" w:rsidRPr="00345C40" w:rsidRDefault="00960BBB" w:rsidP="005D655D">
      <w:pPr>
        <w:pStyle w:val="ListParagraph"/>
        <w:keepNext/>
        <w:spacing w:after="0" w:line="276" w:lineRule="auto"/>
        <w:ind w:left="1244"/>
        <w:jc w:val="both"/>
        <w:rPr>
          <w:color w:val="auto"/>
        </w:rPr>
      </w:pPr>
    </w:p>
    <w:p w14:paraId="0EC6C193" w14:textId="77777777" w:rsidR="00960BBB" w:rsidRPr="00345C40" w:rsidRDefault="00960BBB" w:rsidP="005D655D">
      <w:pPr>
        <w:pStyle w:val="ListParagraph"/>
        <w:keepNext/>
        <w:spacing w:after="0" w:line="276" w:lineRule="auto"/>
        <w:ind w:left="1244"/>
        <w:jc w:val="both"/>
        <w:rPr>
          <w:color w:val="auto"/>
        </w:rPr>
      </w:pPr>
      <w:r w:rsidRPr="00345C40">
        <w:rPr>
          <w:noProof/>
          <w:color w:val="auto"/>
        </w:rPr>
        <w:drawing>
          <wp:inline distT="0" distB="0" distL="0" distR="0" wp14:anchorId="43CC7C0D" wp14:editId="16BFD844">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79FCEDE7" w14:textId="77777777" w:rsidR="00960BBB" w:rsidRPr="009B166F" w:rsidRDefault="00960BBB" w:rsidP="005D655D">
      <w:pPr>
        <w:pStyle w:val="Caption"/>
        <w:spacing w:after="0" w:line="276" w:lineRule="auto"/>
        <w:ind w:left="1217"/>
        <w:jc w:val="both"/>
        <w:rPr>
          <w:rFonts w:ascii="Times New Roman" w:hAnsi="Times New Roman" w:cs="Times New Roman"/>
          <w:color w:val="auto"/>
        </w:rPr>
      </w:pPr>
      <w:r w:rsidRPr="009B166F">
        <w:rPr>
          <w:rFonts w:ascii="Times New Roman" w:hAnsi="Times New Roman" w:cs="Times New Roman"/>
          <w:color w:val="auto"/>
        </w:rPr>
        <w:t xml:space="preserve">Figure </w:t>
      </w:r>
      <w:r w:rsidRPr="009B166F">
        <w:rPr>
          <w:rFonts w:ascii="Times New Roman" w:hAnsi="Times New Roman" w:cs="Times New Roman"/>
          <w:color w:val="auto"/>
        </w:rPr>
        <w:fldChar w:fldCharType="begin"/>
      </w:r>
      <w:r w:rsidRPr="009B166F">
        <w:rPr>
          <w:rFonts w:ascii="Times New Roman" w:hAnsi="Times New Roman" w:cs="Times New Roman"/>
          <w:color w:val="auto"/>
        </w:rPr>
        <w:instrText xml:space="preserve"> SEQ Figure \* ARABIC </w:instrText>
      </w:r>
      <w:r w:rsidRPr="009B166F">
        <w:rPr>
          <w:rFonts w:ascii="Times New Roman" w:hAnsi="Times New Roman" w:cs="Times New Roman"/>
          <w:color w:val="auto"/>
        </w:rPr>
        <w:fldChar w:fldCharType="separate"/>
      </w:r>
      <w:r w:rsidRPr="009B166F">
        <w:rPr>
          <w:rFonts w:ascii="Times New Roman" w:hAnsi="Times New Roman" w:cs="Times New Roman"/>
          <w:noProof/>
          <w:color w:val="auto"/>
        </w:rPr>
        <w:t>1</w:t>
      </w:r>
      <w:r w:rsidRPr="009B166F">
        <w:rPr>
          <w:rFonts w:ascii="Times New Roman" w:hAnsi="Times New Roman" w:cs="Times New Roman"/>
          <w:color w:val="auto"/>
        </w:rPr>
        <w:fldChar w:fldCharType="end"/>
      </w:r>
      <w:r w:rsidRPr="009B166F">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773FBE63"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6377C563"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(Eberhardt, 2017)</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concept of faithfulness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and fairness in the data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(Loftus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04DC56B0"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13F64ABF"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A point raised in articles reviewed for this case study is that ‘causation is not correlation’, which is very true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(Xiao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6A9E4CB0"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55F0EAD5"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(Loftus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2018; Tambe, Cappelli and Yakubovich, 2019; 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66DC0A1"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0B838C66"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w:t>
      </w:r>
      <w:r w:rsidRPr="0002007A">
        <w:rPr>
          <w:rFonts w:ascii="Times New Roman" w:hAnsi="Times New Roman" w:cs="Times New Roman"/>
          <w:color w:val="auto"/>
        </w:rPr>
        <w:lastRenderedPageBreak/>
        <w:t xml:space="preserve">allowing users to articulate  and display the relations between variables also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(Tambe, Cappelli and Yakubovich, 2019)</w:t>
      </w:r>
      <w:r w:rsidRPr="0002007A">
        <w:rPr>
          <w:rFonts w:ascii="Times New Roman" w:hAnsi="Times New Roman" w:cs="Times New Roman"/>
          <w:color w:val="auto"/>
        </w:rPr>
        <w:fldChar w:fldCharType="end"/>
      </w:r>
      <w:r w:rsidRPr="0002007A">
        <w:rPr>
          <w:rFonts w:ascii="Times New Roman" w:hAnsi="Times New Roman" w:cs="Times New Roman"/>
          <w:color w:val="auto"/>
        </w:rPr>
        <w:t>.</w:t>
      </w:r>
    </w:p>
    <w:p w14:paraId="50ADE977"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3AE24DDA"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(Eberhardt, 2017; Malinsky and Danks, 2018; Vowels, Cihan Camgoz and Bowden, 2023)</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6D172F3" w14:textId="77777777" w:rsidR="00960BBB" w:rsidRPr="00345C40" w:rsidRDefault="00960BBB" w:rsidP="005D655D">
      <w:pPr>
        <w:pStyle w:val="ListParagraph"/>
        <w:spacing w:after="0" w:line="276" w:lineRule="auto"/>
        <w:ind w:left="1244"/>
        <w:jc w:val="both"/>
        <w:rPr>
          <w:rFonts w:ascii="Times New Roman" w:hAnsi="Times New Roman" w:cs="Times New Roman"/>
          <w:color w:val="auto"/>
        </w:rPr>
      </w:pPr>
    </w:p>
    <w:p w14:paraId="7C338414" w14:textId="77777777" w:rsidR="00960BBB" w:rsidRPr="0002007A" w:rsidRDefault="00960BBB" w:rsidP="005D655D">
      <w:pPr>
        <w:spacing w:after="0" w:line="276" w:lineRule="auto"/>
        <w:ind w:left="596"/>
        <w:jc w:val="both"/>
        <w:rPr>
          <w:rFonts w:ascii="Times New Roman" w:hAnsi="Times New Roman" w:cs="Times New Roman"/>
          <w:color w:val="auto"/>
        </w:rPr>
      </w:pPr>
      <w:r w:rsidRPr="0002007A">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5F5EEF1F" w14:textId="77777777" w:rsidR="00960BBB" w:rsidRPr="005D655D" w:rsidRDefault="00960BBB" w:rsidP="005D655D">
      <w:pPr>
        <w:spacing w:after="0" w:line="276" w:lineRule="auto"/>
        <w:jc w:val="both"/>
        <w:rPr>
          <w:rFonts w:ascii="Times New Roman" w:hAnsi="Times New Roman" w:cs="Times New Roman"/>
          <w:color w:val="auto"/>
        </w:rPr>
      </w:pPr>
    </w:p>
    <w:p w14:paraId="0E7DADEC" w14:textId="77777777" w:rsidR="005D655D" w:rsidRDefault="005D655D">
      <w:pPr>
        <w:rPr>
          <w:rFonts w:ascii="Times New Roman" w:hAnsi="Times New Roman" w:cs="Times New Roman"/>
          <w:color w:val="auto"/>
        </w:rPr>
      </w:pPr>
      <w:r>
        <w:rPr>
          <w:rFonts w:ascii="Times New Roman" w:hAnsi="Times New Roman" w:cs="Times New Roman"/>
          <w:color w:val="auto"/>
        </w:rPr>
        <w:br w:type="page"/>
      </w:r>
    </w:p>
    <w:p w14:paraId="58085BD7" w14:textId="3BAC7AC7"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lastRenderedPageBreak/>
        <w:t>Casual Search Algorithms</w:t>
      </w:r>
    </w:p>
    <w:p w14:paraId="53B8304E" w14:textId="3EBB9D16" w:rsidR="00960BBB" w:rsidRPr="0002007A" w:rsidRDefault="00960BBB" w:rsidP="005D655D">
      <w:pPr>
        <w:spacing w:after="0" w:line="276" w:lineRule="auto"/>
        <w:ind w:left="792"/>
        <w:jc w:val="both"/>
        <w:rPr>
          <w:rFonts w:ascii="Times New Roman" w:hAnsi="Times New Roman" w:cs="Times New Roman"/>
          <w:color w:val="auto"/>
        </w:rPr>
      </w:pPr>
      <w:del w:id="73" w:author="Sinead Duffy" w:date="2023-07-16T09:59:00Z">
        <w:r w:rsidRPr="0002007A" w:rsidDel="00493682">
          <w:rPr>
            <w:rFonts w:ascii="Times New Roman" w:hAnsi="Times New Roman" w:cs="Times New Roman"/>
            <w:color w:val="auto"/>
          </w:rPr>
          <w:delText xml:space="preserve">This section will review casual search algorithms, and how they may be applied to data collected from HR.  </w:delText>
        </w:r>
      </w:del>
      <w:r w:rsidRPr="0002007A">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5C21FB13" w14:textId="77777777" w:rsidR="00960BBB" w:rsidRPr="00345C40" w:rsidRDefault="00960BBB" w:rsidP="005D655D">
      <w:pPr>
        <w:pStyle w:val="ListParagraph"/>
        <w:spacing w:after="0" w:line="276" w:lineRule="auto"/>
        <w:ind w:left="1440"/>
        <w:jc w:val="both"/>
        <w:rPr>
          <w:rFonts w:ascii="Times New Roman" w:hAnsi="Times New Roman" w:cs="Times New Roman"/>
          <w:color w:val="auto"/>
        </w:rPr>
      </w:pPr>
    </w:p>
    <w:p w14:paraId="1EA9E078" w14:textId="77777777" w:rsidR="00960BBB"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02007A">
        <w:rPr>
          <w:rFonts w:ascii="Times New Roman" w:hAnsi="Times New Roman" w:cs="Times New Roman"/>
          <w:color w:val="auto"/>
        </w:rPr>
        <w:t>i.e</w:t>
      </w:r>
      <w:proofErr w:type="spellEnd"/>
      <w:r w:rsidRPr="0002007A">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(Malinsky and Danks, 2018)</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761529E4" w14:textId="77777777" w:rsidR="00960BBB" w:rsidRPr="0002007A" w:rsidRDefault="00960BBB" w:rsidP="005D655D">
      <w:pPr>
        <w:spacing w:after="0" w:line="276" w:lineRule="auto"/>
        <w:ind w:left="792"/>
        <w:jc w:val="both"/>
        <w:rPr>
          <w:rFonts w:ascii="Times New Roman" w:hAnsi="Times New Roman" w:cs="Times New Roman"/>
          <w:color w:val="auto"/>
        </w:rPr>
      </w:pPr>
    </w:p>
    <w:p w14:paraId="24F508EA"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Malinsky and Danks, (2018) also outline the different types of search algorithms that may be applied to data including:</w:t>
      </w:r>
    </w:p>
    <w:p w14:paraId="6763C0DD"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Constraint based algorithms which display connections between the causal graphs and independencies that are found in the data.</w:t>
      </w:r>
    </w:p>
    <w:p w14:paraId="78EABF8A"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Score base algorithms which compares the models based on some measure of model fit such as the Bayesian Information Criterion.</w:t>
      </w:r>
    </w:p>
    <w:p w14:paraId="60C3087E"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Causal search algorithms with semi-parametric assumptions which allows the model to use the assumptions to display the relationships in more detail.</w:t>
      </w:r>
    </w:p>
    <w:p w14:paraId="3529B140" w14:textId="77777777" w:rsidR="00960BBB" w:rsidRPr="00345C40" w:rsidRDefault="00960BBB" w:rsidP="005D655D">
      <w:pPr>
        <w:pStyle w:val="ListParagraph"/>
        <w:numPr>
          <w:ilvl w:val="0"/>
          <w:numId w:val="17"/>
        </w:numPr>
        <w:spacing w:after="0" w:line="276" w:lineRule="auto"/>
        <w:ind w:left="1512"/>
        <w:jc w:val="both"/>
        <w:rPr>
          <w:rFonts w:ascii="Times New Roman" w:hAnsi="Times New Roman" w:cs="Times New Roman"/>
          <w:color w:val="auto"/>
        </w:rPr>
      </w:pPr>
      <w:r w:rsidRPr="00345C40">
        <w:rPr>
          <w:rFonts w:ascii="Times New Roman" w:hAnsi="Times New Roman" w:cs="Times New Roman"/>
          <w:color w:val="auto"/>
        </w:rPr>
        <w:t xml:space="preserve">Clustering causal analogues which cluster variables as opposed to individuals.  This helps to show or imply patterns of ‘observed correlation. </w:t>
      </w:r>
    </w:p>
    <w:p w14:paraId="1B81B82C" w14:textId="77777777" w:rsidR="00960BBB" w:rsidRDefault="00960BBB" w:rsidP="005D655D">
      <w:pPr>
        <w:spacing w:after="0" w:line="276" w:lineRule="auto"/>
        <w:ind w:left="792"/>
        <w:jc w:val="both"/>
        <w:rPr>
          <w:rFonts w:ascii="Times New Roman" w:hAnsi="Times New Roman" w:cs="Times New Roman"/>
          <w:color w:val="auto"/>
        </w:rPr>
      </w:pPr>
    </w:p>
    <w:p w14:paraId="5A83343E"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Example so applying such causal search algorithms are outlined in the beginning with </w:t>
      </w:r>
      <w:proofErr w:type="spellStart"/>
      <w:r w:rsidRPr="0002007A">
        <w:rPr>
          <w:rFonts w:ascii="Times New Roman" w:hAnsi="Times New Roman" w:cs="Times New Roman"/>
          <w:color w:val="auto"/>
        </w:rPr>
        <w:t>Mӓkelӓ</w:t>
      </w:r>
      <w:proofErr w:type="spellEnd"/>
      <w:r w:rsidRPr="0002007A">
        <w:rPr>
          <w:rFonts w:ascii="Times New Roman" w:hAnsi="Times New Roman" w:cs="Times New Roman"/>
          <w:color w:val="auto"/>
        </w:rPr>
        <w:t xml:space="preserve"> et al who applied a constraint based algorithms to their paper on Earth system sciences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(Mäkelä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76781A91"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p>
    <w:p w14:paraId="78A02A07"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(Qiu, Gu and Wang, 2019)</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33794A67" w14:textId="77777777" w:rsidR="00960BBB" w:rsidRDefault="00960BBB" w:rsidP="005D655D">
      <w:pPr>
        <w:pStyle w:val="ListParagraph"/>
        <w:spacing w:after="0" w:line="276" w:lineRule="auto"/>
        <w:ind w:left="792"/>
        <w:jc w:val="both"/>
        <w:rPr>
          <w:rFonts w:ascii="Times New Roman" w:hAnsi="Times New Roman" w:cs="Times New Roman"/>
          <w:color w:val="auto"/>
        </w:rPr>
      </w:pPr>
    </w:p>
    <w:p w14:paraId="4F280EA2"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lastRenderedPageBreak/>
        <w:t xml:space="preserve">Dong (2022) proposes an integrated approach to analysis of HR data including use of neural networks, artificial intelligence etc in a proposal for an integrated system called the Human Resource Intelligence System (IHRMS)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rPr>
        <w:t>(Dong, 2022)</w:t>
      </w:r>
      <w:r w:rsidRPr="0002007A">
        <w:rPr>
          <w:rFonts w:ascii="Times New Roman" w:hAnsi="Times New Roman" w:cs="Times New Roman"/>
          <w:color w:val="auto"/>
        </w:rPr>
        <w:fldChar w:fldCharType="end"/>
      </w:r>
    </w:p>
    <w:p w14:paraId="4EC6460D" w14:textId="77777777" w:rsidR="00960BBB" w:rsidRPr="00345C40" w:rsidRDefault="00960BBB" w:rsidP="005D655D">
      <w:pPr>
        <w:pStyle w:val="ListParagraph"/>
        <w:spacing w:after="0" w:line="276" w:lineRule="auto"/>
        <w:ind w:left="792"/>
        <w:rPr>
          <w:rFonts w:ascii="Times New Roman" w:hAnsi="Times New Roman" w:cs="Times New Roman"/>
          <w:color w:val="auto"/>
        </w:rPr>
      </w:pPr>
    </w:p>
    <w:p w14:paraId="277A3B76"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Assaad and </w:t>
      </w:r>
      <w:proofErr w:type="spellStart"/>
      <w:r w:rsidRPr="0002007A">
        <w:rPr>
          <w:rFonts w:ascii="Times New Roman" w:hAnsi="Times New Roman" w:cs="Times New Roman"/>
          <w:color w:val="auto"/>
        </w:rPr>
        <w:t>Devijer</w:t>
      </w:r>
      <w:proofErr w:type="spellEnd"/>
      <w:r w:rsidRPr="0002007A">
        <w:rPr>
          <w:rFonts w:ascii="Times New Roman" w:hAnsi="Times New Roman" w:cs="Times New Roman"/>
          <w:color w:val="auto"/>
        </w:rPr>
        <w:t xml:space="preserve"> (2022) applied causal discovery to time series data sharing </w:t>
      </w:r>
      <w:proofErr w:type="gramStart"/>
      <w:r w:rsidRPr="0002007A">
        <w:rPr>
          <w:rFonts w:ascii="Times New Roman" w:hAnsi="Times New Roman" w:cs="Times New Roman"/>
          <w:color w:val="auto"/>
        </w:rPr>
        <w:t>a number of</w:t>
      </w:r>
      <w:proofErr w:type="gramEnd"/>
      <w:r w:rsidRPr="0002007A">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(Assaad, Devijver and Gaussier, 2022)</w:t>
      </w:r>
      <w:r w:rsidRPr="0002007A">
        <w:rPr>
          <w:rFonts w:ascii="Times New Roman" w:hAnsi="Times New Roman" w:cs="Times New Roman"/>
          <w:color w:val="auto"/>
        </w:rPr>
        <w:fldChar w:fldCharType="end"/>
      </w:r>
      <w:r w:rsidRPr="0002007A">
        <w:rPr>
          <w:rFonts w:ascii="Times New Roman" w:hAnsi="Times New Roman" w:cs="Times New Roman"/>
          <w:color w:val="auto"/>
        </w:rPr>
        <w:t xml:space="preserve">.  </w:t>
      </w:r>
    </w:p>
    <w:p w14:paraId="1747F66F" w14:textId="77777777" w:rsidR="00960BBB" w:rsidRPr="00345C40" w:rsidRDefault="00960BBB" w:rsidP="005D655D">
      <w:pPr>
        <w:pStyle w:val="ListParagraph"/>
        <w:spacing w:after="0" w:line="276" w:lineRule="auto"/>
        <w:ind w:left="792"/>
        <w:rPr>
          <w:rFonts w:ascii="Times New Roman" w:hAnsi="Times New Roman" w:cs="Times New Roman"/>
          <w:color w:val="auto"/>
        </w:rPr>
      </w:pPr>
    </w:p>
    <w:p w14:paraId="3EC5CEA0"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szCs w:val="24"/>
        </w:rPr>
        <w:t xml:space="preserve">(Peters </w:t>
      </w:r>
      <w:r w:rsidRPr="0002007A">
        <w:rPr>
          <w:rFonts w:ascii="Times New Roman" w:hAnsi="Times New Roman" w:cs="Times New Roman"/>
          <w:i/>
          <w:iCs/>
          <w:color w:val="auto"/>
          <w:szCs w:val="24"/>
        </w:rPr>
        <w:t>et al.</w:t>
      </w:r>
      <w:r w:rsidRPr="0002007A">
        <w:rPr>
          <w:rFonts w:ascii="Times New Roman" w:hAnsi="Times New Roman" w:cs="Times New Roman"/>
          <w:color w:val="auto"/>
          <w:szCs w:val="24"/>
        </w:rPr>
        <w:t>, no date)</w:t>
      </w:r>
      <w:r w:rsidRPr="0002007A">
        <w:rPr>
          <w:rFonts w:ascii="Times New Roman" w:hAnsi="Times New Roman" w:cs="Times New Roman"/>
          <w:color w:val="auto"/>
        </w:rPr>
        <w:fldChar w:fldCharType="end"/>
      </w:r>
    </w:p>
    <w:p w14:paraId="4594A2D9" w14:textId="77777777" w:rsidR="00960BBB" w:rsidRPr="00345C40" w:rsidRDefault="00960BBB" w:rsidP="005D655D">
      <w:pPr>
        <w:pStyle w:val="ListParagraph"/>
        <w:spacing w:after="0" w:line="276" w:lineRule="auto"/>
        <w:ind w:left="792"/>
        <w:jc w:val="both"/>
        <w:rPr>
          <w:rFonts w:ascii="Times New Roman" w:hAnsi="Times New Roman" w:cs="Times New Roman"/>
          <w:color w:val="auto"/>
        </w:rPr>
      </w:pPr>
    </w:p>
    <w:p w14:paraId="723826AF"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 xml:space="preserve">Finally, </w:t>
      </w:r>
      <w:proofErr w:type="spellStart"/>
      <w:r w:rsidRPr="0002007A">
        <w:rPr>
          <w:rFonts w:ascii="Times New Roman" w:hAnsi="Times New Roman" w:cs="Times New Roman"/>
          <w:color w:val="auto"/>
        </w:rPr>
        <w:t>Kalainatha</w:t>
      </w:r>
      <w:proofErr w:type="spellEnd"/>
      <w:r w:rsidRPr="0002007A">
        <w:rPr>
          <w:rFonts w:ascii="Times New Roman" w:hAnsi="Times New Roman" w:cs="Times New Roman"/>
          <w:color w:val="auto"/>
        </w:rPr>
        <w:t xml:space="preserve"> et al (2020) propose a method for using causal discovery within Python called the Casual Discovery toolbox (CDT) </w:t>
      </w:r>
      <w:r w:rsidRPr="0002007A">
        <w:rPr>
          <w:rFonts w:ascii="Times New Roman" w:hAnsi="Times New Roman" w:cs="Times New Roman"/>
          <w:color w:val="auto"/>
        </w:rPr>
        <w:fldChar w:fldCharType="begin"/>
      </w:r>
      <w:r w:rsidRPr="0002007A">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02007A">
        <w:rPr>
          <w:rFonts w:ascii="Times New Roman" w:hAnsi="Times New Roman" w:cs="Times New Roman"/>
          <w:color w:val="auto"/>
        </w:rPr>
        <w:fldChar w:fldCharType="separate"/>
      </w:r>
      <w:r w:rsidRPr="0002007A">
        <w:rPr>
          <w:rFonts w:ascii="Times New Roman" w:hAnsi="Times New Roman" w:cs="Times New Roman"/>
          <w:color w:val="auto"/>
        </w:rPr>
        <w:t>(Kalainathan, Goudet and Dutta, no date)</w:t>
      </w:r>
      <w:r w:rsidRPr="0002007A">
        <w:rPr>
          <w:rFonts w:ascii="Times New Roman" w:hAnsi="Times New Roman" w:cs="Times New Roman"/>
          <w:color w:val="auto"/>
        </w:rPr>
        <w:fldChar w:fldCharType="end"/>
      </w:r>
      <w:r w:rsidRPr="0002007A">
        <w:rPr>
          <w:rFonts w:ascii="Times New Roman" w:hAnsi="Times New Roman" w:cs="Times New Roman"/>
          <w:color w:val="auto"/>
        </w:rPr>
        <w:t>.  CDT is an open-source library that allows users to first graph dependencies and then apply causal discover algorithms.</w:t>
      </w:r>
    </w:p>
    <w:p w14:paraId="6F310F31" w14:textId="77777777" w:rsidR="00960BBB" w:rsidRPr="00345C40" w:rsidRDefault="00960BBB" w:rsidP="005D655D">
      <w:pPr>
        <w:spacing w:after="0" w:line="276" w:lineRule="auto"/>
        <w:ind w:left="792"/>
        <w:jc w:val="both"/>
        <w:rPr>
          <w:rFonts w:ascii="Times New Roman" w:hAnsi="Times New Roman" w:cs="Times New Roman"/>
          <w:color w:val="auto"/>
        </w:rPr>
      </w:pPr>
    </w:p>
    <w:p w14:paraId="4820C250" w14:textId="77777777" w:rsidR="00960BBB" w:rsidRPr="0002007A" w:rsidRDefault="00960BBB" w:rsidP="005D655D">
      <w:pPr>
        <w:spacing w:after="0" w:line="276" w:lineRule="auto"/>
        <w:ind w:left="792"/>
        <w:jc w:val="both"/>
        <w:rPr>
          <w:rFonts w:ascii="Times New Roman" w:hAnsi="Times New Roman" w:cs="Times New Roman"/>
          <w:color w:val="auto"/>
        </w:rPr>
      </w:pPr>
      <w:r w:rsidRPr="0002007A">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BCB461D"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clustering / classification techniques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 Mustafa Yağcı, 2022)</w:t>
      </w:r>
      <w:r w:rsidRPr="00345C40">
        <w:rPr>
          <w:rFonts w:ascii="Times New Roman" w:hAnsi="Times New Roman" w:cs="Times New Roman"/>
          <w:color w:val="auto"/>
        </w:rPr>
        <w:fldChar w:fldCharType="end"/>
      </w:r>
    </w:p>
    <w:p w14:paraId="304D9237"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data mining based on time data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 xml:space="preserve">(Araka </w:t>
      </w:r>
      <w:r w:rsidRPr="00345C40">
        <w:rPr>
          <w:rFonts w:ascii="Times New Roman" w:hAnsi="Times New Roman" w:cs="Times New Roman"/>
          <w:i/>
          <w:iCs/>
          <w:color w:val="auto"/>
          <w:szCs w:val="24"/>
        </w:rPr>
        <w:t>et al.</w:t>
      </w:r>
      <w:r w:rsidRPr="00345C40">
        <w:rPr>
          <w:rFonts w:ascii="Times New Roman" w:hAnsi="Times New Roman" w:cs="Times New Roman"/>
          <w:color w:val="auto"/>
          <w:szCs w:val="24"/>
        </w:rPr>
        <w:t>, 2022)</w:t>
      </w:r>
      <w:r w:rsidRPr="00345C40">
        <w:rPr>
          <w:rFonts w:ascii="Times New Roman" w:hAnsi="Times New Roman" w:cs="Times New Roman"/>
          <w:color w:val="auto"/>
        </w:rPr>
        <w:fldChar w:fldCharType="end"/>
      </w:r>
      <w:r w:rsidRPr="00345C40">
        <w:rPr>
          <w:rFonts w:ascii="Times New Roman" w:hAnsi="Times New Roman" w:cs="Times New Roman"/>
          <w:color w:val="auto"/>
        </w:rPr>
        <w:t xml:space="preserve"> </w:t>
      </w:r>
    </w:p>
    <w:p w14:paraId="2AEF0CFE" w14:textId="77777777" w:rsidR="00960BBB" w:rsidRPr="00345C40" w:rsidRDefault="00960BBB" w:rsidP="005D655D">
      <w:pPr>
        <w:pStyle w:val="ListParagraph"/>
        <w:numPr>
          <w:ilvl w:val="0"/>
          <w:numId w:val="9"/>
        </w:numPr>
        <w:spacing w:after="0" w:line="276" w:lineRule="auto"/>
        <w:ind w:left="1697" w:hanging="425"/>
        <w:jc w:val="both"/>
        <w:rPr>
          <w:rFonts w:ascii="Times New Roman" w:hAnsi="Times New Roman" w:cs="Times New Roman"/>
          <w:color w:val="auto"/>
        </w:rPr>
      </w:pPr>
      <w:r w:rsidRPr="00345C40">
        <w:rPr>
          <w:rFonts w:ascii="Times New Roman" w:hAnsi="Times New Roman" w:cs="Times New Roman"/>
          <w:color w:val="auto"/>
        </w:rPr>
        <w:t xml:space="preserve">Random forests / Support Vectors / Naïve Bayes techniques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szCs w:val="24"/>
        </w:rPr>
        <w:t>(Mustafa Yağcı, 2022)</w:t>
      </w:r>
      <w:r w:rsidRPr="00345C40">
        <w:rPr>
          <w:rFonts w:ascii="Times New Roman" w:hAnsi="Times New Roman" w:cs="Times New Roman"/>
          <w:color w:val="auto"/>
        </w:rPr>
        <w:fldChar w:fldCharType="end"/>
      </w:r>
    </w:p>
    <w:p w14:paraId="2FD22AEA" w14:textId="77777777" w:rsidR="00960BBB" w:rsidRDefault="00960BBB" w:rsidP="005D655D">
      <w:pPr>
        <w:spacing w:after="0" w:line="276" w:lineRule="auto"/>
        <w:ind w:left="792"/>
        <w:jc w:val="both"/>
        <w:rPr>
          <w:rFonts w:ascii="Times New Roman" w:hAnsi="Times New Roman" w:cs="Times New Roman"/>
          <w:color w:val="auto"/>
        </w:rPr>
      </w:pPr>
    </w:p>
    <w:p w14:paraId="2CC52727" w14:textId="77777777" w:rsidR="00960BBB" w:rsidRPr="00345C40" w:rsidRDefault="00960BBB" w:rsidP="005D655D">
      <w:pPr>
        <w:spacing w:after="0" w:line="276" w:lineRule="auto"/>
        <w:ind w:left="792"/>
        <w:jc w:val="both"/>
        <w:rPr>
          <w:rFonts w:ascii="Times New Roman" w:hAnsi="Times New Roman" w:cs="Times New Roman"/>
          <w:color w:val="auto"/>
        </w:rPr>
      </w:pPr>
      <w:r w:rsidRPr="00345C40">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227BDC56" w14:textId="77777777" w:rsidR="00960BBB" w:rsidRPr="00345C40" w:rsidRDefault="00960BBB" w:rsidP="00960BBB">
      <w:pPr>
        <w:spacing w:after="0" w:line="276" w:lineRule="auto"/>
        <w:ind w:left="1276"/>
        <w:jc w:val="both"/>
        <w:rPr>
          <w:rFonts w:ascii="Times New Roman" w:hAnsi="Times New Roman" w:cs="Times New Roman"/>
          <w:color w:val="auto"/>
        </w:rPr>
      </w:pPr>
    </w:p>
    <w:p w14:paraId="04C08891" w14:textId="77777777" w:rsidR="00960BBB" w:rsidRPr="005D655D" w:rsidRDefault="00960BBB" w:rsidP="005D655D">
      <w:pPr>
        <w:pStyle w:val="ListParagraph"/>
        <w:numPr>
          <w:ilvl w:val="1"/>
          <w:numId w:val="21"/>
        </w:numPr>
        <w:spacing w:after="0" w:line="276" w:lineRule="auto"/>
        <w:jc w:val="both"/>
        <w:rPr>
          <w:rFonts w:ascii="Times New Roman" w:hAnsi="Times New Roman" w:cs="Times New Roman"/>
          <w:color w:val="auto"/>
        </w:rPr>
      </w:pPr>
      <w:r w:rsidRPr="005D655D">
        <w:rPr>
          <w:rFonts w:ascii="Times New Roman" w:hAnsi="Times New Roman" w:cs="Times New Roman"/>
          <w:color w:val="auto"/>
        </w:rPr>
        <w:t>Conclusion</w:t>
      </w:r>
    </w:p>
    <w:p w14:paraId="6943D46D" w14:textId="77777777" w:rsidR="00960BBB" w:rsidRPr="0002007A" w:rsidRDefault="00960BBB" w:rsidP="00960BBB">
      <w:pPr>
        <w:spacing w:after="0" w:line="276" w:lineRule="auto"/>
        <w:ind w:left="720"/>
        <w:jc w:val="both"/>
        <w:rPr>
          <w:rFonts w:ascii="Times New Roman" w:hAnsi="Times New Roman" w:cs="Times New Roman"/>
          <w:color w:val="auto"/>
        </w:rPr>
      </w:pPr>
      <w:r w:rsidRPr="0002007A">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A394AD0" w14:textId="77777777" w:rsidR="00960BBB" w:rsidRPr="00345C40" w:rsidRDefault="00960BBB" w:rsidP="00960BBB">
      <w:pPr>
        <w:pStyle w:val="ListParagraph"/>
        <w:spacing w:after="0" w:line="276" w:lineRule="auto"/>
        <w:ind w:left="1224"/>
        <w:jc w:val="both"/>
        <w:rPr>
          <w:rFonts w:ascii="Times New Roman" w:hAnsi="Times New Roman" w:cs="Times New Roman"/>
          <w:color w:val="auto"/>
        </w:rPr>
      </w:pPr>
    </w:p>
    <w:p w14:paraId="32F7F903" w14:textId="77777777" w:rsidR="00960BBB" w:rsidRPr="0002007A" w:rsidRDefault="00960BBB" w:rsidP="00960BBB">
      <w:pPr>
        <w:spacing w:after="0" w:line="276" w:lineRule="auto"/>
        <w:ind w:left="720"/>
        <w:jc w:val="both"/>
        <w:rPr>
          <w:rFonts w:ascii="Times New Roman" w:hAnsi="Times New Roman" w:cs="Times New Roman"/>
          <w:color w:val="auto"/>
        </w:rPr>
      </w:pPr>
      <w:r w:rsidRPr="0002007A">
        <w:rPr>
          <w:rFonts w:ascii="Times New Roman" w:hAnsi="Times New Roman" w:cs="Times New Roman"/>
          <w:color w:val="auto"/>
        </w:rPr>
        <w:t>Analysis of LMS data can be completed using several causal machine learning algorithms to produce causal models that best suit the data at hand.</w:t>
      </w:r>
    </w:p>
    <w:p w14:paraId="6E18ADB2" w14:textId="77777777" w:rsidR="00960BBB" w:rsidRPr="00345C40" w:rsidRDefault="00960BBB" w:rsidP="00960BBB">
      <w:pPr>
        <w:spacing w:line="276" w:lineRule="auto"/>
        <w:ind w:left="720"/>
        <w:jc w:val="both"/>
        <w:rPr>
          <w:rFonts w:ascii="Times New Roman" w:hAnsi="Times New Roman" w:cs="Times New Roman"/>
          <w:color w:val="auto"/>
        </w:rPr>
      </w:pPr>
    </w:p>
    <w:p w14:paraId="2BF5DBD6" w14:textId="77777777" w:rsidR="00E015B0" w:rsidRDefault="00E015B0" w:rsidP="009B076A"/>
    <w:p w14:paraId="2B9270E8" w14:textId="715AD5D3" w:rsidR="005930AD" w:rsidRDefault="005930AD" w:rsidP="005930AD">
      <w:pPr>
        <w:pStyle w:val="Heading1"/>
        <w:numPr>
          <w:ilvl w:val="0"/>
          <w:numId w:val="21"/>
        </w:numPr>
        <w:jc w:val="left"/>
      </w:pPr>
      <w:r w:rsidRPr="005930AD">
        <w:t>Research Methodology and Ethics</w:t>
      </w:r>
    </w:p>
    <w:p w14:paraId="16288C00" w14:textId="77777777" w:rsidR="003D572B" w:rsidRPr="003D572B" w:rsidRDefault="003D572B" w:rsidP="003D572B">
      <w:pPr>
        <w:pStyle w:val="ListParagraph"/>
        <w:numPr>
          <w:ilvl w:val="1"/>
          <w:numId w:val="21"/>
        </w:numPr>
        <w:jc w:val="both"/>
        <w:rPr>
          <w:rFonts w:ascii="Times New Roman" w:hAnsi="Times New Roman" w:cs="Times New Roman"/>
          <w:color w:val="auto"/>
        </w:rPr>
      </w:pPr>
      <w:r w:rsidRPr="003D572B">
        <w:rPr>
          <w:rFonts w:ascii="Times New Roman" w:hAnsi="Times New Roman" w:cs="Times New Roman"/>
          <w:color w:val="auto"/>
        </w:rPr>
        <w:t xml:space="preserve">Research methodologies form two distinct groups namely primary and secondary data (Saunders, </w:t>
      </w:r>
      <w:proofErr w:type="gramStart"/>
      <w:r w:rsidRPr="003D572B">
        <w:rPr>
          <w:rFonts w:ascii="Times New Roman" w:hAnsi="Times New Roman" w:cs="Times New Roman"/>
          <w:color w:val="auto"/>
        </w:rPr>
        <w:t>Lewis</w:t>
      </w:r>
      <w:proofErr w:type="gramEnd"/>
      <w:r w:rsidRPr="003D572B">
        <w:rPr>
          <w:rFonts w:ascii="Times New Roman" w:hAnsi="Times New Roman" w:cs="Times New Roman"/>
          <w:color w:val="auto"/>
        </w:rPr>
        <w:t xml:space="preserve"> and Thornhill, 2012).  Primary data is collected specifically </w:t>
      </w:r>
      <w:proofErr w:type="gramStart"/>
      <w:r w:rsidRPr="003D572B">
        <w:rPr>
          <w:rFonts w:ascii="Times New Roman" w:hAnsi="Times New Roman" w:cs="Times New Roman"/>
          <w:color w:val="auto"/>
        </w:rPr>
        <w:t>in order to</w:t>
      </w:r>
      <w:proofErr w:type="gramEnd"/>
      <w:r w:rsidRPr="003D572B">
        <w:rPr>
          <w:rFonts w:ascii="Times New Roman" w:hAnsi="Times New Roman" w:cs="Times New Roman"/>
          <w:color w:val="auto"/>
        </w:rPr>
        <w:t xml:space="preserve"> answer the research questions posed at the start of this paper, secondary data is collected for </w:t>
      </w:r>
      <w:r w:rsidRPr="003D572B">
        <w:rPr>
          <w:rFonts w:ascii="Times New Roman" w:hAnsi="Times New Roman" w:cs="Times New Roman"/>
          <w:color w:val="auto"/>
        </w:rPr>
        <w:lastRenderedPageBreak/>
        <w:t>some other use and is then applied to this data.  As can be expected, within both areas there are different types of collection methods that can be applied.  The purpose of this section is to outline the collection strategy or strategies that work best in the author’s opinion to answer the research questions posed in an earlier section above.</w:t>
      </w:r>
    </w:p>
    <w:p w14:paraId="2C8F9B64" w14:textId="77777777" w:rsidR="003D572B" w:rsidRPr="00345C40" w:rsidRDefault="003D572B" w:rsidP="003D572B">
      <w:pPr>
        <w:pStyle w:val="ListParagraph"/>
        <w:ind w:left="1224"/>
        <w:jc w:val="both"/>
        <w:rPr>
          <w:rFonts w:ascii="Times New Roman" w:hAnsi="Times New Roman" w:cs="Times New Roman"/>
          <w:color w:val="auto"/>
        </w:rPr>
      </w:pPr>
    </w:p>
    <w:p w14:paraId="1C49186F" w14:textId="77777777" w:rsidR="003D572B" w:rsidRPr="003D572B" w:rsidRDefault="003D572B" w:rsidP="003D572B">
      <w:pPr>
        <w:pStyle w:val="ListParagraph"/>
        <w:numPr>
          <w:ilvl w:val="1"/>
          <w:numId w:val="21"/>
        </w:numPr>
        <w:jc w:val="both"/>
        <w:rPr>
          <w:rFonts w:ascii="Times New Roman" w:hAnsi="Times New Roman" w:cs="Times New Roman"/>
          <w:color w:val="auto"/>
        </w:rPr>
      </w:pPr>
      <w:r w:rsidRPr="003D572B">
        <w:rPr>
          <w:rFonts w:ascii="Times New Roman" w:hAnsi="Times New Roman" w:cs="Times New Roman"/>
          <w:color w:val="auto"/>
        </w:rPr>
        <w:t>Primary Research Data Collection</w:t>
      </w:r>
    </w:p>
    <w:p w14:paraId="55FEB8D4" w14:textId="77777777" w:rsid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The author proposes to use a quantitative approach to collecting primary research data by using in person interviews.  Interviews can be conducted in a face-to-face setting either in person or online using the MS Teams or Zoom platforms.  A benefit of using interviews, including capture of valid data based on a list of predefined questions that enable a discussion on the research area.  Interviews give the added benefit of allowing a level of observation to be used by the Researcher as they gauge reactions to questions, as well as allow the flow of the interview to be altered (Saunders et al, 2012).  To balance this out, it possible for the respondent to provide biased information based on their own experience or point of view.  To overcome any potential bias, the author will seek input from different individuals on the same topic.  It is hoped that all respondents will provide a specific point of view, allowing the author to construct a holistic view with the potential to give industry context to the research area.</w:t>
      </w:r>
    </w:p>
    <w:p w14:paraId="7850D753" w14:textId="77777777" w:rsidR="003D572B" w:rsidRDefault="003D572B" w:rsidP="003D572B">
      <w:pPr>
        <w:pStyle w:val="ListParagraph"/>
        <w:ind w:left="1224"/>
        <w:jc w:val="both"/>
        <w:rPr>
          <w:rFonts w:ascii="Times New Roman" w:hAnsi="Times New Roman" w:cs="Times New Roman"/>
          <w:color w:val="auto"/>
        </w:rPr>
      </w:pPr>
    </w:p>
    <w:p w14:paraId="7635A669" w14:textId="77777777" w:rsid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 xml:space="preserve">Interview’s fall into three general types - Structured, semi structured and unstructured (in-depth) </w:t>
      </w:r>
      <w:bookmarkStart w:id="74" w:name="_Hlk134877011"/>
      <w:r w:rsidRPr="003D572B">
        <w:rPr>
          <w:rFonts w:ascii="Times New Roman" w:hAnsi="Times New Roman" w:cs="Times New Roman"/>
          <w:color w:val="auto"/>
        </w:rPr>
        <w:fldChar w:fldCharType="begin"/>
      </w:r>
      <w:r w:rsidRPr="003D572B">
        <w:rPr>
          <w:rFonts w:ascii="Times New Roman" w:hAnsi="Times New Roman" w:cs="Times New Roman"/>
          <w:color w:val="auto"/>
        </w:rPr>
        <w:instrText xml:space="preserve"> ADDIN ZOTERO_ITEM CSL_CITATION {"citationID":"qD8mrsWd","properties":{"formattedCitation":"(Wilson, 2013)","plainCitation":"(Wilson, 2013)","noteIndex":0},"citationItems":[{"id":121,"uris":["http://zotero.org/users/11537704/items/GTPZFPRM"],"itemData":{"id":121,"type":"webpage","title":"Interview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schema":"https://github.com/citation-style-language/schema/raw/master/csl-citation.json"} </w:instrText>
      </w:r>
      <w:r w:rsidRPr="003D572B">
        <w:rPr>
          <w:rFonts w:ascii="Times New Roman" w:hAnsi="Times New Roman" w:cs="Times New Roman"/>
          <w:color w:val="auto"/>
        </w:rPr>
        <w:fldChar w:fldCharType="separate"/>
      </w:r>
      <w:r w:rsidRPr="003D572B">
        <w:rPr>
          <w:rFonts w:ascii="Times New Roman" w:hAnsi="Times New Roman" w:cs="Times New Roman"/>
          <w:color w:val="auto"/>
        </w:rPr>
        <w:t>(Wilson, 2013)</w:t>
      </w:r>
      <w:r w:rsidRPr="003D572B">
        <w:rPr>
          <w:rFonts w:ascii="Times New Roman" w:hAnsi="Times New Roman" w:cs="Times New Roman"/>
          <w:color w:val="auto"/>
        </w:rPr>
        <w:fldChar w:fldCharType="end"/>
      </w:r>
      <w:r w:rsidRPr="003D572B">
        <w:rPr>
          <w:rFonts w:ascii="Times New Roman" w:hAnsi="Times New Roman" w:cs="Times New Roman"/>
          <w:color w:val="auto"/>
        </w:rPr>
        <w:t xml:space="preserve">, Saunders et al 2012).  </w:t>
      </w:r>
      <w:bookmarkEnd w:id="74"/>
      <w:r w:rsidRPr="003D572B">
        <w:rPr>
          <w:rFonts w:ascii="Times New Roman" w:hAnsi="Times New Roman" w:cs="Times New Roman"/>
          <w:color w:val="auto"/>
        </w:rPr>
        <w:t>For this research, the author has committed to using unstructured / in-depth interviews.  The characteristics of in-depth interviews are that they are informal in nature, and no prepared questions rather a general area for discussion (Interview Techniques for UX Practitioners: A User-</w:t>
      </w:r>
      <w:proofErr w:type="spellStart"/>
      <w:r w:rsidRPr="003D572B">
        <w:rPr>
          <w:rFonts w:ascii="Times New Roman" w:hAnsi="Times New Roman" w:cs="Times New Roman"/>
          <w:color w:val="auto"/>
        </w:rPr>
        <w:t>Centered</w:t>
      </w:r>
      <w:proofErr w:type="spellEnd"/>
      <w:r w:rsidRPr="003D572B">
        <w:rPr>
          <w:rFonts w:ascii="Times New Roman" w:hAnsi="Times New Roman" w:cs="Times New Roman"/>
          <w:color w:val="auto"/>
        </w:rPr>
        <w:t xml:space="preserve"> Design Method, 2013), Saunders et al 2012).  This allows the Research and Respondent to have a more in-depth interview with the conversation moving organically through topics giving an opportunity to probe where necessary.</w:t>
      </w:r>
    </w:p>
    <w:p w14:paraId="7DC0EE6B" w14:textId="77777777" w:rsidR="003D572B" w:rsidRDefault="003D572B" w:rsidP="003D572B">
      <w:pPr>
        <w:pStyle w:val="ListParagraph"/>
        <w:ind w:left="1224"/>
        <w:jc w:val="both"/>
        <w:rPr>
          <w:rFonts w:ascii="Times New Roman" w:hAnsi="Times New Roman" w:cs="Times New Roman"/>
          <w:color w:val="auto"/>
        </w:rPr>
      </w:pPr>
    </w:p>
    <w:p w14:paraId="5EB083CB" w14:textId="033E07E1"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Issues considered by the author when selecting this method of primary research including:</w:t>
      </w:r>
    </w:p>
    <w:p w14:paraId="34BCDF10"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Research Objectives</w:t>
      </w:r>
      <w:r w:rsidRPr="00345C40">
        <w:rPr>
          <w:rFonts w:ascii="Times New Roman" w:hAnsi="Times New Roman" w:cs="Times New Roman"/>
          <w:color w:val="auto"/>
        </w:rPr>
        <w:t xml:space="preserve"> - the research objectives are stated in Section 3 of this document.  Generally, the objectives lean on utilising HR Data, specifically training data to enhance decision-making.  Unstructured interviews with experts within the HR Community will enable allow for open discussion on the themes of this research as outlined in the literature review. </w:t>
      </w:r>
    </w:p>
    <w:p w14:paraId="4CC62AE6"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Expertise</w:t>
      </w:r>
      <w:r w:rsidRPr="00345C40">
        <w:rPr>
          <w:rFonts w:ascii="Times New Roman" w:hAnsi="Times New Roman" w:cs="Times New Roman"/>
          <w:color w:val="auto"/>
        </w:rPr>
        <w:t xml:space="preserve"> </w:t>
      </w:r>
      <w:r w:rsidRPr="00345C40">
        <w:rPr>
          <w:rFonts w:ascii="Times New Roman" w:hAnsi="Times New Roman" w:cs="Times New Roman"/>
          <w:b/>
          <w:bCs/>
          <w:color w:val="auto"/>
        </w:rPr>
        <w:t xml:space="preserve">of the Selected Participants </w:t>
      </w:r>
      <w:r w:rsidRPr="00345C40">
        <w:rPr>
          <w:rFonts w:ascii="Times New Roman" w:hAnsi="Times New Roman" w:cs="Times New Roman"/>
          <w:color w:val="auto"/>
        </w:rPr>
        <w:t xml:space="preserve">- as stated in the previous section, this research leans heavily on expertise of the HR Community.  It will be important to canvas a range of opinions to gain a holistic understanding of how training data can be utilised for data driven decision making. </w:t>
      </w:r>
    </w:p>
    <w:p w14:paraId="69689B55"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Timeframe</w:t>
      </w:r>
      <w:r w:rsidRPr="00345C40">
        <w:rPr>
          <w:rFonts w:ascii="Times New Roman" w:hAnsi="Times New Roman" w:cs="Times New Roman"/>
          <w:color w:val="auto"/>
        </w:rPr>
        <w:t xml:space="preserve"> - it is important to recognise that the timeframe with which to complete the research project is limited to a maximum of 10 weeks.  </w:t>
      </w:r>
    </w:p>
    <w:p w14:paraId="6D1C0DA7"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Ethical Considerations</w:t>
      </w:r>
      <w:r w:rsidRPr="00345C40">
        <w:rPr>
          <w:rFonts w:ascii="Times New Roman" w:hAnsi="Times New Roman" w:cs="Times New Roman"/>
          <w:color w:val="auto"/>
        </w:rPr>
        <w:t xml:space="preserve"> - in the world of the General Data Protection Regulations (GDPR) gaining consent of data subjects is very important.  This is no different when considering ethical considerations for a research project.  As standard, all potential participants will be informed of the confidentiality of the process, as well as outlining their right to withdraw their consent to have their interview notes included.  Should a participant decide to withdraw their consent, the author will put measures in place to delete all contributions from the project.</w:t>
      </w:r>
    </w:p>
    <w:p w14:paraId="6844B095"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Bias</w:t>
      </w:r>
      <w:r w:rsidRPr="00345C40">
        <w:rPr>
          <w:rFonts w:ascii="Times New Roman" w:hAnsi="Times New Roman" w:cs="Times New Roman"/>
          <w:color w:val="auto"/>
        </w:rPr>
        <w:t xml:space="preserve"> - the author is an experienced HR practitioner and as such already has a view regarding using HR data to drive decision making.  Therefore, the author is aware </w:t>
      </w:r>
      <w:r w:rsidRPr="00345C40">
        <w:rPr>
          <w:rFonts w:ascii="Times New Roman" w:hAnsi="Times New Roman" w:cs="Times New Roman"/>
          <w:color w:val="auto"/>
        </w:rPr>
        <w:lastRenderedPageBreak/>
        <w:t xml:space="preserve">of the need to be impartial in asking questions of participants as well as noting their responses.  </w:t>
      </w:r>
    </w:p>
    <w:p w14:paraId="2E373A24" w14:textId="77777777" w:rsidR="003D572B" w:rsidRPr="00345C40" w:rsidRDefault="003D572B" w:rsidP="003D572B">
      <w:pPr>
        <w:pStyle w:val="ListParagraph"/>
        <w:ind w:left="1944"/>
        <w:jc w:val="both"/>
        <w:rPr>
          <w:rFonts w:ascii="Times New Roman" w:hAnsi="Times New Roman" w:cs="Times New Roman"/>
          <w:color w:val="auto"/>
        </w:rPr>
      </w:pPr>
    </w:p>
    <w:p w14:paraId="17BE5424" w14:textId="77777777"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Selecting the Respondent Group was also an important consideration when deciding on a primary research method.  As outlined above, working with HR data can be a nuanced process and it would be important to garner a range of views so a holistic overview can be considered.  Using the framework outlined in the above section, the following were considered:</w:t>
      </w:r>
    </w:p>
    <w:p w14:paraId="7BAEB37B"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Research Objectives</w:t>
      </w:r>
      <w:r w:rsidRPr="00345C40">
        <w:rPr>
          <w:rFonts w:ascii="Times New Roman" w:hAnsi="Times New Roman" w:cs="Times New Roman"/>
          <w:color w:val="auto"/>
        </w:rPr>
        <w:t xml:space="preserve"> - would the subject matter of the research objectives lend themselves to facilitating participant interviews of 45 minutes or longer?  Were themes outlined in the Literature Review of relevance for the HR Community as they stood?</w:t>
      </w:r>
    </w:p>
    <w:p w14:paraId="78285DAE"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Expertise</w:t>
      </w:r>
      <w:r w:rsidRPr="00345C40">
        <w:rPr>
          <w:rFonts w:ascii="Times New Roman" w:hAnsi="Times New Roman" w:cs="Times New Roman"/>
          <w:color w:val="auto"/>
        </w:rPr>
        <w:t xml:space="preserve"> </w:t>
      </w:r>
      <w:r w:rsidRPr="00345C40">
        <w:rPr>
          <w:rFonts w:ascii="Times New Roman" w:hAnsi="Times New Roman" w:cs="Times New Roman"/>
          <w:b/>
          <w:bCs/>
          <w:color w:val="auto"/>
        </w:rPr>
        <w:t xml:space="preserve">of the Selected Participants </w:t>
      </w:r>
      <w:r w:rsidRPr="00345C40">
        <w:rPr>
          <w:rFonts w:ascii="Times New Roman" w:hAnsi="Times New Roman" w:cs="Times New Roman"/>
          <w:color w:val="auto"/>
        </w:rPr>
        <w:t>- again, a key point in considering who would be a suitable participant for the interview process.  In the end, the selected participants were employees with a key role to play in integrating data from different systems to support the LMS, as well as those who manage the final project or who potentially had input into the decision-making process to bring onboard the LMS.</w:t>
      </w:r>
    </w:p>
    <w:p w14:paraId="3F9EE0E9"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Timeframe</w:t>
      </w:r>
      <w:r w:rsidRPr="00345C40">
        <w:rPr>
          <w:rFonts w:ascii="Times New Roman" w:hAnsi="Times New Roman" w:cs="Times New Roman"/>
          <w:color w:val="auto"/>
        </w:rPr>
        <w:t xml:space="preserve"> -having consideration to the timeframe of the data, the author chose to largely nominate experts within the company in which she works.  This will encourage a greater response rate as the ‘collegiality’ of the request.</w:t>
      </w:r>
    </w:p>
    <w:p w14:paraId="4D27187F"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Ethical Considerations</w:t>
      </w:r>
      <w:r w:rsidRPr="00345C40">
        <w:rPr>
          <w:rFonts w:ascii="Times New Roman" w:hAnsi="Times New Roman" w:cs="Times New Roman"/>
          <w:color w:val="auto"/>
        </w:rPr>
        <w:t xml:space="preserve"> - as outlined in the previous section, all participants will be asked for their consent prior to the interview taking place and will be reminded of their ability to withdraw their consent at any time up to publication.</w:t>
      </w:r>
    </w:p>
    <w:p w14:paraId="6FE38F69" w14:textId="77777777" w:rsidR="003D572B" w:rsidRPr="00345C40" w:rsidRDefault="003D572B" w:rsidP="003D572B">
      <w:pPr>
        <w:pStyle w:val="ListParagraph"/>
        <w:numPr>
          <w:ilvl w:val="0"/>
          <w:numId w:val="11"/>
        </w:numPr>
        <w:jc w:val="both"/>
        <w:rPr>
          <w:rFonts w:ascii="Times New Roman" w:hAnsi="Times New Roman" w:cs="Times New Roman"/>
          <w:color w:val="auto"/>
        </w:rPr>
      </w:pPr>
      <w:r w:rsidRPr="00345C40">
        <w:rPr>
          <w:rFonts w:ascii="Times New Roman" w:hAnsi="Times New Roman" w:cs="Times New Roman"/>
          <w:b/>
          <w:bCs/>
          <w:color w:val="auto"/>
        </w:rPr>
        <w:t>Bias</w:t>
      </w:r>
      <w:r w:rsidRPr="00345C40">
        <w:rPr>
          <w:rFonts w:ascii="Times New Roman" w:hAnsi="Times New Roman" w:cs="Times New Roman"/>
          <w:color w:val="auto"/>
        </w:rPr>
        <w:t xml:space="preserve"> - using inputs from one company will naturally lead to a degree of bias in the process.  However, the author has selected those experts who are involved in either improving or implementing analytical systems within the manufacturing environment.  The author is confident that this will give the interview responses a rounded view, keeping bias (unconscious or otherwise) to a minimum.  </w:t>
      </w:r>
    </w:p>
    <w:p w14:paraId="08018FBB" w14:textId="77777777" w:rsidR="003D572B" w:rsidRPr="00345C40" w:rsidRDefault="003D572B" w:rsidP="003D572B">
      <w:pPr>
        <w:pStyle w:val="ListParagraph"/>
        <w:ind w:left="1224"/>
        <w:jc w:val="both"/>
        <w:rPr>
          <w:rFonts w:ascii="Times New Roman" w:hAnsi="Times New Roman" w:cs="Times New Roman"/>
          <w:color w:val="auto"/>
        </w:rPr>
      </w:pPr>
    </w:p>
    <w:p w14:paraId="3EF3B1A8" w14:textId="77777777" w:rsidR="003D572B" w:rsidRPr="003D572B" w:rsidRDefault="003D572B" w:rsidP="003D572B">
      <w:pPr>
        <w:pStyle w:val="ListParagraph"/>
        <w:numPr>
          <w:ilvl w:val="2"/>
          <w:numId w:val="21"/>
        </w:numPr>
        <w:jc w:val="both"/>
        <w:rPr>
          <w:rFonts w:ascii="Times New Roman" w:hAnsi="Times New Roman" w:cs="Times New Roman"/>
          <w:color w:val="auto"/>
        </w:rPr>
      </w:pPr>
      <w:r w:rsidRPr="003D572B">
        <w:rPr>
          <w:rFonts w:ascii="Times New Roman" w:hAnsi="Times New Roman" w:cs="Times New Roman"/>
          <w:color w:val="auto"/>
        </w:rPr>
        <w:t>The next step in the methodology is 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25F340C4" w14:textId="77777777" w:rsidR="003D572B" w:rsidRPr="00345C40" w:rsidRDefault="003D572B" w:rsidP="003D572B">
      <w:pPr>
        <w:pStyle w:val="ListParagraph"/>
        <w:numPr>
          <w:ilvl w:val="0"/>
          <w:numId w:val="13"/>
        </w:numPr>
        <w:jc w:val="both"/>
        <w:rPr>
          <w:rFonts w:ascii="Times New Roman" w:hAnsi="Times New Roman" w:cs="Times New Roman"/>
          <w:color w:val="auto"/>
        </w:rPr>
      </w:pPr>
      <w:r w:rsidRPr="00345C40">
        <w:rPr>
          <w:rFonts w:ascii="Times New Roman" w:hAnsi="Times New Roman" w:cs="Times New Roman"/>
          <w:color w:val="auto"/>
        </w:rPr>
        <w:t>Have some involvement in implementing / improving processes with HR and the wider company.</w:t>
      </w:r>
    </w:p>
    <w:p w14:paraId="000864AA" w14:textId="77777777" w:rsidR="003D572B" w:rsidRPr="00345C40" w:rsidRDefault="003D572B" w:rsidP="003D572B">
      <w:pPr>
        <w:pStyle w:val="ListParagraph"/>
        <w:numPr>
          <w:ilvl w:val="0"/>
          <w:numId w:val="13"/>
        </w:numPr>
        <w:jc w:val="both"/>
        <w:rPr>
          <w:rFonts w:ascii="Times New Roman" w:hAnsi="Times New Roman" w:cs="Times New Roman"/>
          <w:color w:val="auto"/>
        </w:rPr>
      </w:pPr>
      <w:r w:rsidRPr="00345C40">
        <w:rPr>
          <w:rFonts w:ascii="Times New Roman" w:hAnsi="Times New Roman" w:cs="Times New Roman"/>
          <w:color w:val="auto"/>
        </w:rPr>
        <w:t>Be ‘outward looking’ in that they are knowledgeable of company strategy as well as best practices within the market.</w:t>
      </w:r>
    </w:p>
    <w:p w14:paraId="5D0A8FD8" w14:textId="77777777" w:rsidR="003D572B" w:rsidRPr="00345C40" w:rsidRDefault="003D572B" w:rsidP="003D572B">
      <w:pPr>
        <w:pStyle w:val="ListParagraph"/>
        <w:ind w:left="1224"/>
        <w:jc w:val="both"/>
        <w:rPr>
          <w:rFonts w:ascii="Times New Roman" w:hAnsi="Times New Roman" w:cs="Times New Roman"/>
          <w:color w:val="auto"/>
        </w:rPr>
      </w:pPr>
    </w:p>
    <w:p w14:paraId="793D3340" w14:textId="77777777" w:rsidR="003D572B" w:rsidRPr="0096154C" w:rsidRDefault="003D572B" w:rsidP="0096154C">
      <w:pPr>
        <w:pStyle w:val="ListParagraph"/>
        <w:numPr>
          <w:ilvl w:val="2"/>
          <w:numId w:val="21"/>
        </w:numPr>
        <w:jc w:val="both"/>
        <w:rPr>
          <w:rFonts w:ascii="Times New Roman" w:hAnsi="Times New Roman" w:cs="Times New Roman"/>
          <w:color w:val="auto"/>
        </w:rPr>
      </w:pPr>
      <w:r w:rsidRPr="0096154C">
        <w:rPr>
          <w:rFonts w:ascii="Times New Roman" w:hAnsi="Times New Roman" w:cs="Times New Roman"/>
          <w:color w:val="auto"/>
        </w:rPr>
        <w:t>To that end, five experts were selected, with one reserve expert as back up.</w:t>
      </w:r>
    </w:p>
    <w:p w14:paraId="3BE4074D" w14:textId="77777777" w:rsidR="003D572B" w:rsidRPr="0096154C" w:rsidRDefault="003D572B" w:rsidP="0096154C">
      <w:pPr>
        <w:jc w:val="both"/>
        <w:rPr>
          <w:rFonts w:ascii="Times New Roman" w:hAnsi="Times New Roman" w:cs="Times New Roman"/>
          <w:color w:val="auto"/>
        </w:rPr>
      </w:pPr>
    </w:p>
    <w:p w14:paraId="35F8E1ED" w14:textId="77777777" w:rsidR="003D572B" w:rsidRPr="0096154C" w:rsidRDefault="003D572B" w:rsidP="0096154C">
      <w:pPr>
        <w:pStyle w:val="ListParagraph"/>
        <w:numPr>
          <w:ilvl w:val="2"/>
          <w:numId w:val="21"/>
        </w:numPr>
        <w:jc w:val="both"/>
        <w:rPr>
          <w:rFonts w:ascii="Times New Roman" w:hAnsi="Times New Roman" w:cs="Times New Roman"/>
          <w:color w:val="auto"/>
        </w:rPr>
      </w:pPr>
      <w:r w:rsidRPr="0096154C">
        <w:rPr>
          <w:rFonts w:ascii="Times New Roman" w:hAnsi="Times New Roman" w:cs="Times New Roman"/>
          <w:color w:val="auto"/>
        </w:rPr>
        <w:t xml:space="preserve">Once the panel of experts has been selected and approved, it will be necessary to plan the in-depth unstructured interviews.  Guidance from Saunders et al (2012) is to plan for interview length of 45 minutes, and key themes to be discussed outlined.  Should this </w:t>
      </w:r>
      <w:r w:rsidRPr="0096154C">
        <w:rPr>
          <w:rFonts w:ascii="Times New Roman" w:hAnsi="Times New Roman" w:cs="Times New Roman"/>
          <w:color w:val="auto"/>
        </w:rPr>
        <w:lastRenderedPageBreak/>
        <w:t>research proposal be approved, the author will begin to plan and implement a more detailed timetable to complete.</w:t>
      </w:r>
    </w:p>
    <w:p w14:paraId="2800097B" w14:textId="77777777" w:rsidR="003D572B" w:rsidRPr="00345C40" w:rsidRDefault="003D572B" w:rsidP="003D572B">
      <w:pPr>
        <w:ind w:left="720"/>
        <w:jc w:val="both"/>
        <w:rPr>
          <w:rFonts w:ascii="Times New Roman" w:hAnsi="Times New Roman" w:cs="Times New Roman"/>
          <w:color w:val="auto"/>
        </w:rPr>
      </w:pPr>
    </w:p>
    <w:p w14:paraId="247878FF" w14:textId="77777777" w:rsidR="003D572B" w:rsidRPr="008C7353" w:rsidRDefault="003D572B" w:rsidP="008C7353">
      <w:pPr>
        <w:pStyle w:val="ListParagraph"/>
        <w:numPr>
          <w:ilvl w:val="1"/>
          <w:numId w:val="21"/>
        </w:numPr>
        <w:jc w:val="both"/>
        <w:rPr>
          <w:rFonts w:ascii="Times New Roman" w:hAnsi="Times New Roman" w:cs="Times New Roman"/>
          <w:color w:val="auto"/>
        </w:rPr>
      </w:pPr>
      <w:r w:rsidRPr="008C7353">
        <w:rPr>
          <w:rFonts w:ascii="Times New Roman" w:hAnsi="Times New Roman" w:cs="Times New Roman"/>
          <w:color w:val="auto"/>
        </w:rPr>
        <w:t>Secondary Research Data Collection</w:t>
      </w:r>
    </w:p>
    <w:p w14:paraId="3CC682CA"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As outlined above, secondary research data collection will be in the form of a download from the company’s LMS system.  The LMS has been in place since 2020 and contains data relating to all training carried out on site.  The sampling strategy that will be put in place to manage the analysis of this data is outlined in Section 6 - Sampling Strategy.</w:t>
      </w:r>
    </w:p>
    <w:p w14:paraId="2694430C" w14:textId="77777777" w:rsidR="003D572B" w:rsidRPr="0096154C" w:rsidRDefault="003D572B" w:rsidP="0096154C">
      <w:pPr>
        <w:jc w:val="both"/>
        <w:rPr>
          <w:rFonts w:ascii="Times New Roman" w:hAnsi="Times New Roman" w:cs="Times New Roman"/>
          <w:color w:val="auto"/>
        </w:rPr>
      </w:pPr>
    </w:p>
    <w:p w14:paraId="20DCD7A9" w14:textId="77777777" w:rsidR="003D572B" w:rsidRPr="008C7353" w:rsidRDefault="003D572B" w:rsidP="008C7353">
      <w:pPr>
        <w:pStyle w:val="ListParagraph"/>
        <w:numPr>
          <w:ilvl w:val="1"/>
          <w:numId w:val="21"/>
        </w:numPr>
        <w:jc w:val="both"/>
        <w:rPr>
          <w:rFonts w:ascii="Times New Roman" w:hAnsi="Times New Roman" w:cs="Times New Roman"/>
          <w:color w:val="auto"/>
        </w:rPr>
      </w:pPr>
      <w:r w:rsidRPr="008C7353">
        <w:rPr>
          <w:rFonts w:ascii="Times New Roman" w:hAnsi="Times New Roman" w:cs="Times New Roman"/>
          <w:color w:val="auto"/>
        </w:rPr>
        <w:t xml:space="preserve">Research Methodology and Validity </w:t>
      </w:r>
    </w:p>
    <w:p w14:paraId="534A3FFE"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Considering the research methodology outlined above, it is possible to say that the most relevant components of validity relevant to this research are accuracy, </w:t>
      </w:r>
      <w:proofErr w:type="gramStart"/>
      <w:r w:rsidRPr="008C7353">
        <w:rPr>
          <w:rFonts w:ascii="Times New Roman" w:hAnsi="Times New Roman" w:cs="Times New Roman"/>
          <w:color w:val="auto"/>
        </w:rPr>
        <w:t>currency</w:t>
      </w:r>
      <w:proofErr w:type="gramEnd"/>
      <w:r w:rsidRPr="008C7353">
        <w:rPr>
          <w:rFonts w:ascii="Times New Roman" w:hAnsi="Times New Roman" w:cs="Times New Roman"/>
          <w:color w:val="auto"/>
        </w:rPr>
        <w:t xml:space="preserve"> and bias.  It is however also possible to say all components of validity apply to the proposed research, some component’s more than others.  The concepts of accuracy and currency are explored below.</w:t>
      </w:r>
    </w:p>
    <w:p w14:paraId="6285C5B1" w14:textId="77777777" w:rsidR="003D572B" w:rsidRPr="0096154C" w:rsidRDefault="003D572B" w:rsidP="0096154C">
      <w:pPr>
        <w:jc w:val="both"/>
        <w:rPr>
          <w:rFonts w:ascii="Times New Roman" w:hAnsi="Times New Roman" w:cs="Times New Roman"/>
          <w:color w:val="auto"/>
        </w:rPr>
      </w:pPr>
    </w:p>
    <w:p w14:paraId="40FE1003"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Accuracy in this instance relates to comprehensive the data statistically is.  In terms of primary data, accuracy does not apply as the data is not statistically based.  The data captured from interviews will need to be transcribed by the author into a format that can then be used to complete an analysis on.  </w:t>
      </w:r>
    </w:p>
    <w:p w14:paraId="6DB90E77" w14:textId="77777777" w:rsidR="003D572B" w:rsidRPr="0096154C" w:rsidRDefault="003D572B" w:rsidP="0096154C">
      <w:pPr>
        <w:rPr>
          <w:rFonts w:ascii="Times New Roman" w:hAnsi="Times New Roman" w:cs="Times New Roman"/>
          <w:color w:val="auto"/>
        </w:rPr>
      </w:pPr>
    </w:p>
    <w:p w14:paraId="3F0424EB" w14:textId="54A7796D" w:rsidR="003D572B"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In terms of secondary data, information is logged into the LMS as it arises.  Courses are set up, employees assigned to complete, and signoff is either a manual or automatic process - depending on the training involve. How accurate is the manual signoff however is difficult to assess as sometimes signoff occurs in batches depending on how busy training co-ordinators are.</w:t>
      </w:r>
    </w:p>
    <w:p w14:paraId="3129E67A" w14:textId="77777777" w:rsidR="008C7353" w:rsidRPr="008C7353" w:rsidRDefault="008C7353" w:rsidP="008C7353">
      <w:pPr>
        <w:jc w:val="both"/>
        <w:rPr>
          <w:rFonts w:ascii="Times New Roman" w:hAnsi="Times New Roman" w:cs="Times New Roman"/>
          <w:color w:val="auto"/>
        </w:rPr>
      </w:pPr>
    </w:p>
    <w:p w14:paraId="1D092510" w14:textId="77777777"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Currency relates to the data collected is within set timelines.  Unfortunately, how accurate the information is may vary based on the training area for which it is collected for.</w:t>
      </w:r>
    </w:p>
    <w:p w14:paraId="02DF9A8D" w14:textId="77777777" w:rsidR="003D572B" w:rsidRPr="0096154C" w:rsidRDefault="003D572B" w:rsidP="0096154C">
      <w:pPr>
        <w:rPr>
          <w:rFonts w:ascii="Times New Roman" w:hAnsi="Times New Roman" w:cs="Times New Roman"/>
          <w:color w:val="auto"/>
        </w:rPr>
      </w:pPr>
    </w:p>
    <w:p w14:paraId="39568541" w14:textId="782FBCB6" w:rsidR="003D572B" w:rsidRPr="008C7353" w:rsidRDefault="003D572B" w:rsidP="008C7353">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39037A75" w14:textId="77777777" w:rsidR="00FD4268" w:rsidRDefault="00FD4268" w:rsidP="00FD4268">
      <w:pPr>
        <w:pStyle w:val="ListParagraph"/>
        <w:ind w:left="1224"/>
        <w:jc w:val="both"/>
        <w:rPr>
          <w:rFonts w:ascii="Times New Roman" w:hAnsi="Times New Roman" w:cs="Times New Roman"/>
          <w:color w:val="auto"/>
        </w:rPr>
      </w:pPr>
    </w:p>
    <w:p w14:paraId="4742D20C" w14:textId="7D441C6D" w:rsidR="003D572B" w:rsidRPr="008C7353" w:rsidRDefault="003D572B" w:rsidP="00FD4268">
      <w:pPr>
        <w:pStyle w:val="ListParagraph"/>
        <w:numPr>
          <w:ilvl w:val="2"/>
          <w:numId w:val="21"/>
        </w:numPr>
        <w:jc w:val="both"/>
        <w:rPr>
          <w:rFonts w:ascii="Times New Roman" w:hAnsi="Times New Roman" w:cs="Times New Roman"/>
          <w:color w:val="auto"/>
        </w:rPr>
      </w:pPr>
      <w:r w:rsidRPr="008C7353">
        <w:rPr>
          <w:rFonts w:ascii="Times New Roman" w:hAnsi="Times New Roman" w:cs="Times New Roman"/>
          <w:color w:val="auto"/>
        </w:rPr>
        <w:t>Although three components have been listed, it is not unreasonable to assert that other components may also become more apparent as this research progresses.</w:t>
      </w:r>
    </w:p>
    <w:p w14:paraId="6981027B" w14:textId="77777777" w:rsidR="003D572B" w:rsidRPr="00345C40" w:rsidRDefault="003D572B" w:rsidP="003D572B">
      <w:pPr>
        <w:pStyle w:val="ListParagraph"/>
        <w:rPr>
          <w:rFonts w:ascii="Times New Roman" w:hAnsi="Times New Roman" w:cs="Times New Roman"/>
          <w:color w:val="auto"/>
        </w:rPr>
      </w:pPr>
    </w:p>
    <w:p w14:paraId="154906A6" w14:textId="77777777" w:rsidR="003D572B" w:rsidRPr="00FD4268" w:rsidRDefault="003D572B" w:rsidP="00FD4268">
      <w:pPr>
        <w:pStyle w:val="ListParagraph"/>
        <w:numPr>
          <w:ilvl w:val="1"/>
          <w:numId w:val="21"/>
        </w:numPr>
        <w:jc w:val="both"/>
        <w:rPr>
          <w:rFonts w:ascii="Times New Roman" w:hAnsi="Times New Roman" w:cs="Times New Roman"/>
          <w:color w:val="auto"/>
        </w:rPr>
      </w:pPr>
      <w:r w:rsidRPr="00FD4268">
        <w:rPr>
          <w:rFonts w:ascii="Times New Roman" w:hAnsi="Times New Roman" w:cs="Times New Roman"/>
          <w:color w:val="auto"/>
        </w:rPr>
        <w:t>Research Methodology and Ethics</w:t>
      </w:r>
    </w:p>
    <w:p w14:paraId="52FE4083" w14:textId="77777777" w:rsidR="00FD4268" w:rsidRDefault="003D572B" w:rsidP="00FD4268">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lastRenderedPageBreak/>
        <w:t>As with all research, there are ethical considerations that will need to be planned for, some of which have been outlined above.</w:t>
      </w:r>
    </w:p>
    <w:p w14:paraId="65C76B3F" w14:textId="77777777" w:rsidR="00FD4268" w:rsidRDefault="00FD4268" w:rsidP="00FD4268">
      <w:pPr>
        <w:pStyle w:val="ListParagraph"/>
        <w:ind w:left="1224"/>
        <w:jc w:val="both"/>
        <w:rPr>
          <w:rFonts w:ascii="Times New Roman" w:hAnsi="Times New Roman" w:cs="Times New Roman"/>
          <w:color w:val="auto"/>
        </w:rPr>
      </w:pPr>
    </w:p>
    <w:p w14:paraId="56F4EC43" w14:textId="77777777" w:rsidR="00F53356"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1CDD49C5" w14:textId="77777777" w:rsidR="00F53356" w:rsidRDefault="00F53356" w:rsidP="00F53356">
      <w:pPr>
        <w:pStyle w:val="ListParagraph"/>
        <w:ind w:left="1224"/>
        <w:jc w:val="both"/>
        <w:rPr>
          <w:rFonts w:ascii="Times New Roman" w:hAnsi="Times New Roman" w:cs="Times New Roman"/>
          <w:color w:val="auto"/>
        </w:rPr>
      </w:pPr>
    </w:p>
    <w:p w14:paraId="7ADA12E9" w14:textId="12C4A43C" w:rsidR="003D572B" w:rsidRPr="00FD4268"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054550D7" w14:textId="77777777" w:rsidR="00F53356" w:rsidRDefault="00F53356" w:rsidP="00F53356">
      <w:pPr>
        <w:pStyle w:val="ListParagraph"/>
        <w:ind w:left="1224"/>
        <w:jc w:val="both"/>
        <w:rPr>
          <w:rFonts w:ascii="Times New Roman" w:hAnsi="Times New Roman" w:cs="Times New Roman"/>
          <w:color w:val="auto"/>
        </w:rPr>
      </w:pPr>
    </w:p>
    <w:p w14:paraId="7A15C31C" w14:textId="7163306A" w:rsidR="003D572B" w:rsidRPr="00FD4268" w:rsidRDefault="003D572B" w:rsidP="00F53356">
      <w:pPr>
        <w:pStyle w:val="ListParagraph"/>
        <w:numPr>
          <w:ilvl w:val="2"/>
          <w:numId w:val="21"/>
        </w:numPr>
        <w:jc w:val="both"/>
        <w:rPr>
          <w:rFonts w:ascii="Times New Roman" w:hAnsi="Times New Roman" w:cs="Times New Roman"/>
          <w:color w:val="auto"/>
        </w:rPr>
      </w:pPr>
      <w:r w:rsidRPr="00FD4268">
        <w:rPr>
          <w:rFonts w:ascii="Times New Roman" w:hAnsi="Times New Roman" w:cs="Times New Roman"/>
          <w:color w:val="auto"/>
        </w:rPr>
        <w:t>The author is also conscious of the General Data Protection Regulation’s (GDPR) and will put the necessary steps in place to ensure compliance at all stages of the research.</w:t>
      </w:r>
    </w:p>
    <w:p w14:paraId="46417B6C" w14:textId="77777777" w:rsidR="00AB054F" w:rsidRDefault="00AB054F" w:rsidP="00AB054F">
      <w:pPr>
        <w:pStyle w:val="Heading1"/>
        <w:numPr>
          <w:ilvl w:val="0"/>
          <w:numId w:val="21"/>
        </w:numPr>
        <w:jc w:val="left"/>
      </w:pPr>
      <w:r w:rsidRPr="005930AD">
        <w:t>Sampling Strategy</w:t>
      </w:r>
    </w:p>
    <w:p w14:paraId="7629B68A"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94CD34E" w14:textId="77777777" w:rsidR="00FE6572" w:rsidRPr="00345C40" w:rsidRDefault="00FE6572" w:rsidP="00FE6572">
      <w:pPr>
        <w:pStyle w:val="ListParagraph"/>
        <w:ind w:left="792"/>
        <w:jc w:val="both"/>
        <w:rPr>
          <w:rFonts w:ascii="Times New Roman" w:hAnsi="Times New Roman" w:cs="Times New Roman"/>
          <w:color w:val="auto"/>
        </w:rPr>
      </w:pPr>
    </w:p>
    <w:p w14:paraId="535324E3"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Primary Data </w:t>
      </w:r>
    </w:p>
    <w:p w14:paraId="37BAF23B"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19EB8C24" w14:textId="77777777" w:rsidR="00FE6572" w:rsidRPr="00345C40" w:rsidRDefault="00FE6572" w:rsidP="00FE6572">
      <w:pPr>
        <w:pStyle w:val="ListParagraph"/>
        <w:ind w:left="792"/>
        <w:jc w:val="both"/>
        <w:rPr>
          <w:rFonts w:ascii="Times New Roman" w:hAnsi="Times New Roman" w:cs="Times New Roman"/>
          <w:color w:val="auto"/>
        </w:rPr>
      </w:pPr>
    </w:p>
    <w:p w14:paraId="7C6BF839"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Secondary Data </w:t>
      </w:r>
    </w:p>
    <w:p w14:paraId="551E96EB"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color w:val="auto"/>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w:t>
      </w:r>
      <w:r w:rsidRPr="00345C40">
        <w:rPr>
          <w:rFonts w:ascii="Times New Roman" w:hAnsi="Times New Roman" w:cs="Times New Roman"/>
          <w:color w:val="auto"/>
        </w:rPr>
        <w:lastRenderedPageBreak/>
        <w:t xml:space="preserve">records have been collated since the LMS was introduced in 2020.  In addition, the timeframe by which to complete the analysis is limited to several weeks.  Working with full populations of more than 50 is not recommended (Saunders, </w:t>
      </w:r>
      <w:proofErr w:type="gramStart"/>
      <w:r w:rsidRPr="00345C40">
        <w:rPr>
          <w:rFonts w:ascii="Times New Roman" w:hAnsi="Times New Roman" w:cs="Times New Roman"/>
          <w:color w:val="auto"/>
        </w:rPr>
        <w:t>Lewis</w:t>
      </w:r>
      <w:proofErr w:type="gramEnd"/>
      <w:r w:rsidRPr="00345C40">
        <w:rPr>
          <w:rFonts w:ascii="Times New Roman" w:hAnsi="Times New Roman" w:cs="Times New Roman"/>
          <w:color w:val="auto"/>
        </w:rPr>
        <w:t xml:space="preserve"> and Thornhill, 2012).  Based on these reasons, it will be necessary to use a sample strategy to complete the research.</w:t>
      </w:r>
    </w:p>
    <w:p w14:paraId="1190AB16" w14:textId="77777777" w:rsidR="00FE6572" w:rsidRPr="00345C40" w:rsidRDefault="00FE6572" w:rsidP="00FE6572">
      <w:pPr>
        <w:pStyle w:val="ListParagraph"/>
        <w:ind w:left="792"/>
        <w:jc w:val="both"/>
        <w:rPr>
          <w:rFonts w:ascii="Times New Roman" w:hAnsi="Times New Roman" w:cs="Times New Roman"/>
          <w:color w:val="auto"/>
        </w:rPr>
      </w:pPr>
    </w:p>
    <w:p w14:paraId="76002C2D"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FABBB98" w14:textId="77777777" w:rsidR="00FE6572" w:rsidRPr="00345C40" w:rsidRDefault="00FE6572" w:rsidP="00FE6572">
      <w:pPr>
        <w:pStyle w:val="ListParagraph"/>
        <w:ind w:left="792"/>
        <w:jc w:val="both"/>
        <w:rPr>
          <w:rFonts w:ascii="Times New Roman" w:hAnsi="Times New Roman" w:cs="Times New Roman"/>
          <w:color w:val="auto"/>
        </w:rPr>
      </w:pPr>
    </w:p>
    <w:p w14:paraId="7A48C328"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of  sampling frame, sample size, sampling technique and a check to ensure that the sample is representative of the overall population </w:t>
      </w:r>
      <w:r w:rsidRPr="00345C40">
        <w:rPr>
          <w:rFonts w:ascii="Times New Roman" w:hAnsi="Times New Roman" w:cs="Times New Roman"/>
          <w:color w:val="auto"/>
        </w:rPr>
        <w:fldChar w:fldCharType="begin"/>
      </w:r>
      <w:r w:rsidRPr="00345C40">
        <w:rPr>
          <w:rFonts w:ascii="Times New Roman" w:hAnsi="Times New Roman" w:cs="Times New Roman"/>
          <w:color w:val="auto"/>
        </w:rPr>
        <w:instrText xml:space="preserve"> ADDIN ZOTERO_ITEM CSL_CITATION {"citationID":"pnStQRv8","properties":{"formattedCitation":"(Saunders, Lewis and Thornhill, 2012)","plainCitation":"(Saunders, Lewis and Thornhill, 2012)","noteIndex":0},"citationItems":[{"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Pr="00345C40">
        <w:rPr>
          <w:rFonts w:ascii="Times New Roman" w:hAnsi="Times New Roman" w:cs="Times New Roman"/>
          <w:color w:val="auto"/>
        </w:rPr>
        <w:fldChar w:fldCharType="separate"/>
      </w:r>
      <w:r w:rsidRPr="00345C40">
        <w:rPr>
          <w:rFonts w:ascii="Times New Roman" w:hAnsi="Times New Roman" w:cs="Times New Roman"/>
          <w:color w:val="auto"/>
        </w:rPr>
        <w:t>(Saunders, Lewis and Thornhill, 2012)</w:t>
      </w:r>
      <w:r w:rsidRPr="00345C40">
        <w:rPr>
          <w:rFonts w:ascii="Times New Roman" w:hAnsi="Times New Roman" w:cs="Times New Roman"/>
          <w:color w:val="auto"/>
        </w:rPr>
        <w:fldChar w:fldCharType="end"/>
      </w:r>
      <w:r w:rsidRPr="00345C40">
        <w:rPr>
          <w:rFonts w:ascii="Times New Roman" w:hAnsi="Times New Roman" w:cs="Times New Roman"/>
          <w:color w:val="auto"/>
        </w:rPr>
        <w:t>.  Using this framework, the author will discuss each element comprehensively in the following sections.</w:t>
      </w:r>
    </w:p>
    <w:p w14:paraId="5473C8FF" w14:textId="77777777" w:rsidR="00FE6572" w:rsidRPr="00345C40" w:rsidRDefault="00FE6572" w:rsidP="00FE6572">
      <w:pPr>
        <w:pStyle w:val="ListParagraph"/>
        <w:ind w:left="792"/>
        <w:jc w:val="both"/>
        <w:rPr>
          <w:rFonts w:ascii="Times New Roman" w:hAnsi="Times New Roman" w:cs="Times New Roman"/>
          <w:color w:val="auto"/>
        </w:rPr>
      </w:pPr>
    </w:p>
    <w:p w14:paraId="78F2B507" w14:textId="77777777" w:rsidR="00FE6572" w:rsidRPr="00345C40" w:rsidRDefault="00FE6572" w:rsidP="00FE6572">
      <w:pPr>
        <w:pStyle w:val="ListParagraph"/>
        <w:ind w:left="792"/>
        <w:jc w:val="both"/>
        <w:rPr>
          <w:rFonts w:ascii="Times New Roman" w:hAnsi="Times New Roman" w:cs="Times New Roman"/>
          <w:color w:val="auto"/>
        </w:rPr>
      </w:pPr>
      <w:r w:rsidRPr="00345C40">
        <w:rPr>
          <w:rFonts w:ascii="Times New Roman" w:hAnsi="Times New Roman" w:cs="Times New Roman"/>
          <w:noProof/>
          <w:color w:val="auto"/>
        </w:rPr>
        <w:drawing>
          <wp:inline distT="0" distB="0" distL="0" distR="0" wp14:anchorId="33109AEA" wp14:editId="1F13BEF4">
            <wp:extent cx="5486400" cy="3200400"/>
            <wp:effectExtent l="38100" t="57150" r="38100" b="57150"/>
            <wp:docPr id="2850045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17B7F2"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Sampling Frame</w:t>
      </w:r>
    </w:p>
    <w:p w14:paraId="32F86FB2"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Saunders et al (2012) outlines that a sampling frame is ‘</w:t>
      </w:r>
      <w:r w:rsidRPr="00345C40">
        <w:rPr>
          <w:rFonts w:ascii="Times New Roman" w:hAnsi="Times New Roman" w:cs="Times New Roman"/>
          <w:i/>
          <w:iCs/>
          <w:color w:val="auto"/>
        </w:rPr>
        <w:t>a complete list of all the cases in the population from which your sample will be drawn</w:t>
      </w:r>
      <w:r w:rsidRPr="00345C40">
        <w:rPr>
          <w:rFonts w:ascii="Times New Roman" w:hAnsi="Times New Roman" w:cs="Times New Roman"/>
          <w:color w:val="auto"/>
        </w:rPr>
        <w:t>’, (pp 293)</w:t>
      </w:r>
    </w:p>
    <w:p w14:paraId="7FE1BCA7" w14:textId="77777777" w:rsidR="00FE6572" w:rsidRPr="00345C40" w:rsidRDefault="00FE6572" w:rsidP="00FE6572">
      <w:pPr>
        <w:pStyle w:val="ListParagraph"/>
        <w:ind w:left="1224"/>
        <w:jc w:val="both"/>
        <w:rPr>
          <w:rFonts w:ascii="Times New Roman" w:hAnsi="Times New Roman" w:cs="Times New Roman"/>
          <w:color w:val="auto"/>
        </w:rPr>
      </w:pPr>
    </w:p>
    <w:p w14:paraId="120F4D54"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0165053" w14:textId="77777777" w:rsidR="00FE6572" w:rsidRPr="00345C40" w:rsidRDefault="00FE6572" w:rsidP="00FE6572">
      <w:pPr>
        <w:pStyle w:val="ListParagraph"/>
        <w:jc w:val="both"/>
        <w:rPr>
          <w:rFonts w:ascii="Times New Roman" w:hAnsi="Times New Roman" w:cs="Times New Roman"/>
          <w:color w:val="auto"/>
        </w:rPr>
      </w:pPr>
    </w:p>
    <w:p w14:paraId="231484ED"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lastRenderedPageBreak/>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53C4CD7" w14:textId="77777777" w:rsidR="00FE6572" w:rsidRPr="00345C40" w:rsidRDefault="00FE6572" w:rsidP="00FE6572">
      <w:pPr>
        <w:pStyle w:val="ListParagraph"/>
        <w:jc w:val="both"/>
        <w:rPr>
          <w:rFonts w:ascii="Times New Roman" w:hAnsi="Times New Roman" w:cs="Times New Roman"/>
          <w:color w:val="auto"/>
        </w:rPr>
      </w:pPr>
    </w:p>
    <w:p w14:paraId="555CBEA7"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620AF1BF" w14:textId="77777777" w:rsidR="00FE6572" w:rsidRPr="00345C40" w:rsidRDefault="00FE6572" w:rsidP="00FE6572">
      <w:pPr>
        <w:pStyle w:val="ListParagraph"/>
        <w:jc w:val="both"/>
        <w:rPr>
          <w:rFonts w:ascii="Times New Roman" w:hAnsi="Times New Roman" w:cs="Times New Roman"/>
          <w:color w:val="auto"/>
        </w:rPr>
      </w:pPr>
    </w:p>
    <w:p w14:paraId="58E90780"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Sample Size</w:t>
      </w:r>
    </w:p>
    <w:p w14:paraId="7ED18E8A"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345C40">
        <w:rPr>
          <w:rFonts w:ascii="Times New Roman" w:hAnsi="Times New Roman" w:cs="Times New Roman"/>
          <w:color w:val="auto"/>
        </w:rPr>
        <w:t>in order to</w:t>
      </w:r>
      <w:proofErr w:type="gramEnd"/>
      <w:r w:rsidRPr="00345C40">
        <w:rPr>
          <w:rFonts w:ascii="Times New Roman" w:hAnsi="Times New Roman" w:cs="Times New Roman"/>
          <w:color w:val="auto"/>
        </w:rPr>
        <w:t xml:space="preserve"> carry out statistical analysis on the group.  This will allow a degree of confidence in the analysis and is based on best practice.</w:t>
      </w:r>
    </w:p>
    <w:p w14:paraId="48564A8E" w14:textId="77777777" w:rsidR="00FE6572" w:rsidRPr="00345C40" w:rsidRDefault="00FE6572" w:rsidP="00FE6572">
      <w:pPr>
        <w:pStyle w:val="ListParagraph"/>
        <w:ind w:left="1224"/>
        <w:jc w:val="both"/>
        <w:rPr>
          <w:rFonts w:ascii="Times New Roman" w:hAnsi="Times New Roman" w:cs="Times New Roman"/>
          <w:color w:val="auto"/>
        </w:rPr>
      </w:pPr>
    </w:p>
    <w:p w14:paraId="3176FE55" w14:textId="77777777" w:rsidR="00FE6572" w:rsidRPr="00345C40" w:rsidRDefault="00FE6572" w:rsidP="00FE6572">
      <w:pPr>
        <w:pStyle w:val="ListParagraph"/>
        <w:ind w:left="1224"/>
        <w:jc w:val="both"/>
        <w:rPr>
          <w:rFonts w:ascii="Times New Roman" w:hAnsi="Times New Roman" w:cs="Times New Roman"/>
          <w:color w:val="auto"/>
        </w:rPr>
      </w:pPr>
      <w:r w:rsidRPr="00345C40">
        <w:rPr>
          <w:rFonts w:ascii="Times New Roman" w:hAnsi="Times New Roman" w:cs="Times New Roman"/>
          <w:color w:val="auto"/>
        </w:rPr>
        <w:t>Using a sample size of 30 for this population would give a 10% sample size.  The author is suggesting a sample of 60, which would give a sample size of 20%.</w:t>
      </w:r>
    </w:p>
    <w:p w14:paraId="3D07C710" w14:textId="77777777" w:rsidR="00FE6572" w:rsidRPr="00345C40" w:rsidRDefault="00FE6572" w:rsidP="00FE6572">
      <w:pPr>
        <w:pStyle w:val="ListParagraph"/>
        <w:ind w:left="792"/>
        <w:jc w:val="both"/>
        <w:rPr>
          <w:rFonts w:ascii="Times New Roman" w:hAnsi="Times New Roman" w:cs="Times New Roman"/>
          <w:color w:val="auto"/>
        </w:rPr>
      </w:pPr>
    </w:p>
    <w:p w14:paraId="6E6C95E3"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Sampling Techniques</w:t>
      </w:r>
    </w:p>
    <w:p w14:paraId="56BF26F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The author reviewed the five sampling techniques common to probability sampling and identified that systematic sampling would be the most suitable.  The technique is discussed in more detail below.</w:t>
      </w:r>
    </w:p>
    <w:p w14:paraId="7E45C097" w14:textId="77777777" w:rsidR="00FE6572" w:rsidRPr="00345C40" w:rsidRDefault="00FE6572" w:rsidP="00FE6572">
      <w:pPr>
        <w:pStyle w:val="ListParagraph"/>
        <w:ind w:left="0"/>
        <w:jc w:val="both"/>
        <w:rPr>
          <w:rFonts w:ascii="Times New Roman" w:hAnsi="Times New Roman" w:cs="Times New Roman"/>
          <w:color w:val="auto"/>
        </w:rPr>
      </w:pPr>
    </w:p>
    <w:p w14:paraId="54FA6747"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558E38A" w14:textId="77777777" w:rsidR="00FE6572" w:rsidRPr="00345C40" w:rsidRDefault="00FE6572" w:rsidP="00FE6572">
      <w:pPr>
        <w:pStyle w:val="ListParagraph"/>
        <w:ind w:left="1276"/>
        <w:jc w:val="both"/>
        <w:rPr>
          <w:rFonts w:ascii="Times New Roman" w:hAnsi="Times New Roman" w:cs="Times New Roman"/>
          <w:color w:val="auto"/>
        </w:rPr>
      </w:pPr>
    </w:p>
    <w:p w14:paraId="5E1DE95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For this piece of research, the sampling faction calculation is worked out below.</w:t>
      </w:r>
    </w:p>
    <w:tbl>
      <w:tblPr>
        <w:tblStyle w:val="TableGrid"/>
        <w:tblW w:w="828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2395"/>
        <w:gridCol w:w="282"/>
        <w:gridCol w:w="1687"/>
        <w:gridCol w:w="341"/>
        <w:gridCol w:w="1404"/>
      </w:tblGrid>
      <w:tr w:rsidR="00FE6572" w:rsidRPr="00345C40" w14:paraId="782F0841" w14:textId="77777777" w:rsidTr="00692D1D">
        <w:tc>
          <w:tcPr>
            <w:tcW w:w="2185" w:type="dxa"/>
            <w:vMerge w:val="restart"/>
            <w:vAlign w:val="center"/>
          </w:tcPr>
          <w:p w14:paraId="3C8CAD81" w14:textId="77777777" w:rsidR="00FE6572" w:rsidRPr="00345C40" w:rsidRDefault="00FE6572" w:rsidP="00692D1D">
            <w:pPr>
              <w:pStyle w:val="ListParagraph"/>
              <w:ind w:left="0"/>
              <w:jc w:val="right"/>
              <w:rPr>
                <w:rFonts w:ascii="Times New Roman" w:hAnsi="Times New Roman" w:cs="Times New Roman"/>
                <w:color w:val="auto"/>
              </w:rPr>
            </w:pPr>
            <w:r w:rsidRPr="00345C40">
              <w:rPr>
                <w:rFonts w:ascii="Times New Roman" w:hAnsi="Times New Roman" w:cs="Times New Roman"/>
                <w:color w:val="auto"/>
              </w:rPr>
              <w:t xml:space="preserve">Sampling Fraction = </w:t>
            </w:r>
          </w:p>
        </w:tc>
        <w:tc>
          <w:tcPr>
            <w:tcW w:w="2410" w:type="dxa"/>
            <w:tcBorders>
              <w:bottom w:val="single" w:sz="4" w:space="0" w:color="auto"/>
            </w:tcBorders>
          </w:tcPr>
          <w:p w14:paraId="7BE908F9"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Actual sample size</w:t>
            </w:r>
          </w:p>
        </w:tc>
        <w:tc>
          <w:tcPr>
            <w:tcW w:w="283" w:type="dxa"/>
          </w:tcPr>
          <w:p w14:paraId="360A33DD" w14:textId="77777777" w:rsidR="00FE6572" w:rsidRPr="00345C40" w:rsidRDefault="00FE6572" w:rsidP="00692D1D">
            <w:pPr>
              <w:pStyle w:val="ListParagraph"/>
              <w:ind w:left="0"/>
              <w:jc w:val="center"/>
              <w:rPr>
                <w:rFonts w:ascii="Times New Roman" w:hAnsi="Times New Roman" w:cs="Times New Roman"/>
                <w:color w:val="auto"/>
              </w:rPr>
            </w:pPr>
          </w:p>
        </w:tc>
        <w:tc>
          <w:tcPr>
            <w:tcW w:w="1701" w:type="dxa"/>
            <w:tcBorders>
              <w:bottom w:val="single" w:sz="4" w:space="0" w:color="auto"/>
            </w:tcBorders>
          </w:tcPr>
          <w:p w14:paraId="4074856B"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60</w:t>
            </w:r>
          </w:p>
        </w:tc>
        <w:tc>
          <w:tcPr>
            <w:tcW w:w="284" w:type="dxa"/>
            <w:vMerge w:val="restart"/>
            <w:vAlign w:val="center"/>
          </w:tcPr>
          <w:p w14:paraId="512F356F"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w:t>
            </w:r>
          </w:p>
        </w:tc>
        <w:tc>
          <w:tcPr>
            <w:tcW w:w="1417" w:type="dxa"/>
            <w:tcBorders>
              <w:bottom w:val="single" w:sz="4" w:space="0" w:color="auto"/>
            </w:tcBorders>
          </w:tcPr>
          <w:p w14:paraId="1B21BBD1"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1</w:t>
            </w:r>
          </w:p>
        </w:tc>
      </w:tr>
      <w:tr w:rsidR="00FE6572" w:rsidRPr="00345C40" w14:paraId="61564662" w14:textId="77777777" w:rsidTr="00692D1D">
        <w:tc>
          <w:tcPr>
            <w:tcW w:w="2185" w:type="dxa"/>
            <w:vMerge/>
          </w:tcPr>
          <w:p w14:paraId="3F5CA2D2" w14:textId="77777777" w:rsidR="00FE6572" w:rsidRPr="00345C40" w:rsidRDefault="00FE6572" w:rsidP="00692D1D">
            <w:pPr>
              <w:pStyle w:val="ListParagraph"/>
              <w:ind w:left="0"/>
              <w:jc w:val="both"/>
              <w:rPr>
                <w:rFonts w:ascii="Times New Roman" w:hAnsi="Times New Roman" w:cs="Times New Roman"/>
                <w:color w:val="auto"/>
              </w:rPr>
            </w:pPr>
          </w:p>
        </w:tc>
        <w:tc>
          <w:tcPr>
            <w:tcW w:w="2410" w:type="dxa"/>
            <w:tcBorders>
              <w:top w:val="single" w:sz="4" w:space="0" w:color="auto"/>
            </w:tcBorders>
          </w:tcPr>
          <w:p w14:paraId="5FDF19D8"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Total population</w:t>
            </w:r>
          </w:p>
        </w:tc>
        <w:tc>
          <w:tcPr>
            <w:tcW w:w="283" w:type="dxa"/>
          </w:tcPr>
          <w:p w14:paraId="0CEF5F38" w14:textId="77777777" w:rsidR="00FE6572" w:rsidRPr="00345C40" w:rsidRDefault="00FE6572" w:rsidP="00692D1D">
            <w:pPr>
              <w:pStyle w:val="ListParagraph"/>
              <w:ind w:left="0"/>
              <w:jc w:val="center"/>
              <w:rPr>
                <w:rFonts w:ascii="Times New Roman" w:hAnsi="Times New Roman" w:cs="Times New Roman"/>
                <w:color w:val="auto"/>
              </w:rPr>
            </w:pPr>
          </w:p>
        </w:tc>
        <w:tc>
          <w:tcPr>
            <w:tcW w:w="1701" w:type="dxa"/>
            <w:tcBorders>
              <w:top w:val="single" w:sz="4" w:space="0" w:color="auto"/>
            </w:tcBorders>
          </w:tcPr>
          <w:p w14:paraId="5624A276"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300</w:t>
            </w:r>
          </w:p>
        </w:tc>
        <w:tc>
          <w:tcPr>
            <w:tcW w:w="284" w:type="dxa"/>
            <w:vMerge/>
          </w:tcPr>
          <w:p w14:paraId="56796EC5" w14:textId="77777777" w:rsidR="00FE6572" w:rsidRPr="00345C40" w:rsidRDefault="00FE6572" w:rsidP="00692D1D">
            <w:pPr>
              <w:pStyle w:val="ListParagraph"/>
              <w:ind w:left="0"/>
              <w:jc w:val="center"/>
              <w:rPr>
                <w:rFonts w:ascii="Times New Roman" w:hAnsi="Times New Roman" w:cs="Times New Roman"/>
                <w:color w:val="auto"/>
              </w:rPr>
            </w:pPr>
          </w:p>
        </w:tc>
        <w:tc>
          <w:tcPr>
            <w:tcW w:w="1417" w:type="dxa"/>
            <w:tcBorders>
              <w:top w:val="single" w:sz="4" w:space="0" w:color="auto"/>
            </w:tcBorders>
          </w:tcPr>
          <w:p w14:paraId="0B9B569C" w14:textId="77777777" w:rsidR="00FE6572" w:rsidRPr="00345C40" w:rsidRDefault="00FE6572" w:rsidP="00692D1D">
            <w:pPr>
              <w:pStyle w:val="ListParagraph"/>
              <w:ind w:left="0"/>
              <w:jc w:val="center"/>
              <w:rPr>
                <w:rFonts w:ascii="Times New Roman" w:hAnsi="Times New Roman" w:cs="Times New Roman"/>
                <w:color w:val="auto"/>
              </w:rPr>
            </w:pPr>
            <w:r w:rsidRPr="00345C40">
              <w:rPr>
                <w:rFonts w:ascii="Times New Roman" w:hAnsi="Times New Roman" w:cs="Times New Roman"/>
                <w:color w:val="auto"/>
              </w:rPr>
              <w:t>5</w:t>
            </w:r>
          </w:p>
        </w:tc>
      </w:tr>
    </w:tbl>
    <w:p w14:paraId="45D701C8" w14:textId="77777777" w:rsidR="00FE6572" w:rsidRPr="00345C40" w:rsidRDefault="00FE6572" w:rsidP="00FE6572">
      <w:pPr>
        <w:pStyle w:val="ListParagraph"/>
        <w:rPr>
          <w:rFonts w:ascii="Times New Roman" w:hAnsi="Times New Roman" w:cs="Times New Roman"/>
          <w:color w:val="auto"/>
        </w:rPr>
      </w:pPr>
    </w:p>
    <w:p w14:paraId="646C29E0"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Based on the workings above, every 5</w:t>
      </w:r>
      <w:r w:rsidRPr="00345C40">
        <w:rPr>
          <w:rFonts w:ascii="Times New Roman" w:hAnsi="Times New Roman" w:cs="Times New Roman"/>
          <w:color w:val="auto"/>
          <w:vertAlign w:val="superscript"/>
        </w:rPr>
        <w:t>th</w:t>
      </w:r>
      <w:r w:rsidRPr="00345C40">
        <w:rPr>
          <w:rFonts w:ascii="Times New Roman" w:hAnsi="Times New Roman" w:cs="Times New Roman"/>
          <w:color w:val="auto"/>
        </w:rPr>
        <w:t xml:space="preserve"> record will be taken to form part of the sample for this research.</w:t>
      </w:r>
    </w:p>
    <w:p w14:paraId="248F5683" w14:textId="77777777" w:rsidR="00FE6572" w:rsidRPr="00345C40" w:rsidRDefault="00FE6572" w:rsidP="00FE6572">
      <w:pPr>
        <w:pStyle w:val="ListParagraph"/>
        <w:ind w:left="792"/>
        <w:jc w:val="both"/>
        <w:rPr>
          <w:rFonts w:ascii="Times New Roman" w:hAnsi="Times New Roman" w:cs="Times New Roman"/>
          <w:color w:val="auto"/>
        </w:rPr>
      </w:pPr>
    </w:p>
    <w:p w14:paraId="29F694CA"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Check for Representation</w:t>
      </w:r>
    </w:p>
    <w:p w14:paraId="73B6E1DF"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The final check of the sample is to assess the possibility of bias.  This can be done in multiple ways, with one method being to draw another sample from the same data set, using a different sampling fraction to compare the results.</w:t>
      </w:r>
    </w:p>
    <w:p w14:paraId="4A0415B5" w14:textId="77777777" w:rsidR="00FE6572" w:rsidRPr="00345C40" w:rsidRDefault="00FE6572" w:rsidP="00FE6572">
      <w:pPr>
        <w:pStyle w:val="ListParagraph"/>
        <w:ind w:left="1224"/>
        <w:jc w:val="both"/>
        <w:rPr>
          <w:rFonts w:ascii="Times New Roman" w:hAnsi="Times New Roman" w:cs="Times New Roman"/>
          <w:color w:val="auto"/>
        </w:rPr>
      </w:pPr>
    </w:p>
    <w:p w14:paraId="19C19799" w14:textId="77777777" w:rsidR="00FE6572" w:rsidRPr="00345C40" w:rsidRDefault="00FE6572" w:rsidP="00FE6572">
      <w:pPr>
        <w:pStyle w:val="ListParagraph"/>
        <w:numPr>
          <w:ilvl w:val="1"/>
          <w:numId w:val="21"/>
        </w:numPr>
        <w:jc w:val="both"/>
        <w:rPr>
          <w:rFonts w:ascii="Times New Roman" w:hAnsi="Times New Roman" w:cs="Times New Roman"/>
          <w:color w:val="auto"/>
        </w:rPr>
      </w:pPr>
      <w:r w:rsidRPr="00345C40">
        <w:rPr>
          <w:rFonts w:ascii="Times New Roman" w:hAnsi="Times New Roman" w:cs="Times New Roman"/>
          <w:color w:val="auto"/>
        </w:rPr>
        <w:t>Applying the Sampling Strategy</w:t>
      </w:r>
    </w:p>
    <w:p w14:paraId="32E19011"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 xml:space="preserve">The sampling strategy outlined above is normally applied to primary data collection.  For the purposes of this research, a sampling strategy will be applied to both primary and secondary data collection.  </w:t>
      </w:r>
    </w:p>
    <w:p w14:paraId="12609A98" w14:textId="77777777" w:rsidR="00FE6572" w:rsidRPr="00345C40" w:rsidRDefault="00FE6572" w:rsidP="00FE6572">
      <w:pPr>
        <w:pStyle w:val="ListParagraph"/>
        <w:ind w:left="1224"/>
        <w:jc w:val="both"/>
        <w:rPr>
          <w:rFonts w:ascii="Times New Roman" w:hAnsi="Times New Roman" w:cs="Times New Roman"/>
          <w:color w:val="auto"/>
        </w:rPr>
      </w:pPr>
    </w:p>
    <w:p w14:paraId="1F177876" w14:textId="77777777" w:rsidR="00FE6572" w:rsidRPr="00345C40" w:rsidRDefault="00FE6572" w:rsidP="00FE6572">
      <w:pPr>
        <w:pStyle w:val="ListParagraph"/>
        <w:numPr>
          <w:ilvl w:val="2"/>
          <w:numId w:val="21"/>
        </w:numPr>
        <w:jc w:val="both"/>
        <w:rPr>
          <w:rFonts w:ascii="Times New Roman" w:hAnsi="Times New Roman" w:cs="Times New Roman"/>
          <w:color w:val="auto"/>
        </w:rPr>
      </w:pPr>
      <w:r w:rsidRPr="00345C40">
        <w:rPr>
          <w:rFonts w:ascii="Times New Roman" w:hAnsi="Times New Roman" w:cs="Times New Roman"/>
          <w:color w:val="auto"/>
        </w:rPr>
        <w:t>Secondary data collection for the purpose of this research will be taken from the LMS system in the form of a download.  The data downloaded will conform to the sampling strategy outlined above.</w:t>
      </w:r>
    </w:p>
    <w:p w14:paraId="62750608" w14:textId="77777777" w:rsidR="00FE6572" w:rsidRPr="00345C40" w:rsidRDefault="00FE6572" w:rsidP="00FE6572">
      <w:pPr>
        <w:pStyle w:val="ListParagraph"/>
        <w:ind w:left="792"/>
        <w:rPr>
          <w:rFonts w:ascii="Times New Roman" w:hAnsi="Times New Roman" w:cs="Times New Roman"/>
          <w:color w:val="auto"/>
        </w:rPr>
      </w:pPr>
    </w:p>
    <w:p w14:paraId="3E753F77" w14:textId="77777777" w:rsidR="00FE6572" w:rsidRPr="00345C40" w:rsidRDefault="00FE6572" w:rsidP="00FE6572">
      <w:pPr>
        <w:pStyle w:val="ListParagraph"/>
        <w:numPr>
          <w:ilvl w:val="1"/>
          <w:numId w:val="21"/>
        </w:numPr>
        <w:rPr>
          <w:rFonts w:ascii="Times New Roman" w:hAnsi="Times New Roman" w:cs="Times New Roman"/>
          <w:color w:val="auto"/>
        </w:rPr>
      </w:pPr>
      <w:r w:rsidRPr="00345C40">
        <w:rPr>
          <w:rFonts w:ascii="Times New Roman" w:hAnsi="Times New Roman" w:cs="Times New Roman"/>
          <w:color w:val="auto"/>
        </w:rPr>
        <w:t>Now that a sampling strategy and methodology have been developed, it is necessary to consider the ethical implications associated with the research, and how the author proposes to work with them.</w:t>
      </w:r>
    </w:p>
    <w:p w14:paraId="3F89E7FD" w14:textId="77777777" w:rsidR="005930AD" w:rsidRDefault="005930AD" w:rsidP="005930AD"/>
    <w:p w14:paraId="175E4277" w14:textId="77777777" w:rsidR="003D572B" w:rsidRPr="005930AD" w:rsidRDefault="003D572B" w:rsidP="005930AD"/>
    <w:p w14:paraId="2C022FB3" w14:textId="77777777" w:rsidR="005930AD" w:rsidRDefault="005930AD" w:rsidP="005930AD">
      <w:pPr>
        <w:pStyle w:val="Heading1"/>
        <w:numPr>
          <w:ilvl w:val="0"/>
          <w:numId w:val="21"/>
        </w:numPr>
        <w:jc w:val="left"/>
      </w:pPr>
      <w:r w:rsidRPr="005930AD">
        <w:t>Timeframe and Supervisor Meetings</w:t>
      </w:r>
    </w:p>
    <w:p w14:paraId="0F66C40F" w14:textId="77777777" w:rsidR="005930AD" w:rsidRPr="005930AD" w:rsidRDefault="005930AD" w:rsidP="005930AD"/>
    <w:p w14:paraId="6AECC170" w14:textId="77777777" w:rsidR="005930AD" w:rsidRDefault="005930AD" w:rsidP="005930AD">
      <w:pPr>
        <w:pStyle w:val="Heading1"/>
        <w:numPr>
          <w:ilvl w:val="0"/>
          <w:numId w:val="21"/>
        </w:numPr>
        <w:jc w:val="left"/>
      </w:pPr>
      <w:r w:rsidRPr="005930AD">
        <w:t>Results and Discussion</w:t>
      </w:r>
    </w:p>
    <w:p w14:paraId="58B4D1DD" w14:textId="77777777" w:rsidR="005930AD" w:rsidRPr="005930AD" w:rsidRDefault="005930AD" w:rsidP="005930AD"/>
    <w:p w14:paraId="17C5D69B" w14:textId="77777777" w:rsidR="005930AD" w:rsidRDefault="005930AD" w:rsidP="005930AD">
      <w:pPr>
        <w:pStyle w:val="Heading1"/>
        <w:numPr>
          <w:ilvl w:val="0"/>
          <w:numId w:val="21"/>
        </w:numPr>
        <w:jc w:val="left"/>
      </w:pPr>
      <w:r w:rsidRPr="005930AD">
        <w:t>Conclusions and Future Research</w:t>
      </w:r>
    </w:p>
    <w:p w14:paraId="64DEDFFF" w14:textId="77777777" w:rsidR="005930AD" w:rsidRDefault="005930AD" w:rsidP="005930AD"/>
    <w:p w14:paraId="4845AA6F" w14:textId="1C948410" w:rsidR="00F92837" w:rsidRDefault="00F92837">
      <w:r>
        <w:br w:type="page"/>
      </w:r>
    </w:p>
    <w:p w14:paraId="1BC6C7F6" w14:textId="77777777" w:rsidR="005930AD" w:rsidRDefault="005930AD" w:rsidP="005930AD">
      <w:pPr>
        <w:pStyle w:val="Heading1"/>
        <w:numPr>
          <w:ilvl w:val="0"/>
          <w:numId w:val="21"/>
        </w:numPr>
        <w:jc w:val="left"/>
      </w:pPr>
      <w:r w:rsidRPr="005930AD">
        <w:lastRenderedPageBreak/>
        <w:t>References</w:t>
      </w:r>
    </w:p>
    <w:p w14:paraId="745203E2" w14:textId="77777777" w:rsidR="003A4670" w:rsidRPr="00FC5E3A" w:rsidRDefault="003A4670" w:rsidP="003A4670">
      <w:pPr>
        <w:pStyle w:val="Bibliography"/>
        <w:numPr>
          <w:ilvl w:val="1"/>
          <w:numId w:val="21"/>
        </w:numPr>
        <w:rPr>
          <w:rFonts w:ascii="Times New Roman" w:hAnsi="Times New Roman" w:cs="Times New Roman"/>
          <w:szCs w:val="24"/>
        </w:rPr>
      </w:pPr>
      <w:r w:rsidRPr="00345C40">
        <w:t>.</w:t>
      </w:r>
      <w:r>
        <w:fldChar w:fldCharType="begin"/>
      </w:r>
      <w:r>
        <w:instrText xml:space="preserve"> ADDIN ZOTERO_BIBL {"uncited":[],"omitted":[],"custom":[]} CSL_BIBLIOGRAPHY </w:instrText>
      </w:r>
      <w:r>
        <w:fldChar w:fldCharType="separate"/>
      </w:r>
      <w:r w:rsidRPr="00FC5E3A">
        <w:rPr>
          <w:rFonts w:ascii="Times New Roman" w:hAnsi="Times New Roman" w:cs="Times New Roman"/>
          <w:szCs w:val="24"/>
        </w:rPr>
        <w:t>‘2017 Deloitte Global Human Capital Trends’ (2017).</w:t>
      </w:r>
    </w:p>
    <w:p w14:paraId="096BD95C"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Almeida, F., Duarte Santos, J. and Augusto Monteiro, J. (2020) ‘The Challenges and Opportunities in the Digitalization of Companies in a Post-COVID-19 World’, </w:t>
      </w:r>
      <w:r w:rsidRPr="00FC5E3A">
        <w:rPr>
          <w:rFonts w:ascii="Times New Roman" w:hAnsi="Times New Roman" w:cs="Times New Roman"/>
          <w:i/>
          <w:iCs/>
          <w:szCs w:val="24"/>
        </w:rPr>
        <w:t>IEEE Engineering Management Review</w:t>
      </w:r>
      <w:r w:rsidRPr="00FC5E3A">
        <w:rPr>
          <w:rFonts w:ascii="Times New Roman" w:hAnsi="Times New Roman" w:cs="Times New Roman"/>
          <w:szCs w:val="24"/>
        </w:rPr>
        <w:t>, 48(3), pp. 97–103. Available at: https://doi.org/10.1109/EMR.2020.3013206.</w:t>
      </w:r>
    </w:p>
    <w:p w14:paraId="097E536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Araka, E.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‘Using Educational Data Mining Techniques to Identify Profiles in Self-Regulated Learning: An Empirical Evaluation’, </w:t>
      </w:r>
      <w:r w:rsidRPr="00FC5E3A">
        <w:rPr>
          <w:rFonts w:ascii="Times New Roman" w:hAnsi="Times New Roman" w:cs="Times New Roman"/>
          <w:i/>
          <w:iCs/>
          <w:szCs w:val="24"/>
        </w:rPr>
        <w:t>The International Review of Research in Open and Distributed Learning</w:t>
      </w:r>
      <w:r w:rsidRPr="00FC5E3A">
        <w:rPr>
          <w:rFonts w:ascii="Times New Roman" w:hAnsi="Times New Roman" w:cs="Times New Roman"/>
          <w:szCs w:val="24"/>
        </w:rPr>
        <w:t>, 23(1), pp. 131–162. Available at: https://doi.org/10.19173/irrodl.v22i4.5401.</w:t>
      </w:r>
    </w:p>
    <w:p w14:paraId="4E5233A4" w14:textId="77777777" w:rsidR="003A4670" w:rsidRPr="00FC5E3A" w:rsidRDefault="003A4670" w:rsidP="003A4670">
      <w:pPr>
        <w:pStyle w:val="Bibliography"/>
        <w:numPr>
          <w:ilvl w:val="2"/>
          <w:numId w:val="21"/>
        </w:numPr>
        <w:rPr>
          <w:rFonts w:ascii="Times New Roman" w:hAnsi="Times New Roman" w:cs="Times New Roman"/>
          <w:szCs w:val="24"/>
        </w:rPr>
      </w:pPr>
      <w:r w:rsidRPr="00FC5E3A">
        <w:rPr>
          <w:rFonts w:ascii="Times New Roman" w:hAnsi="Times New Roman" w:cs="Times New Roman"/>
          <w:szCs w:val="24"/>
        </w:rPr>
        <w:t xml:space="preserve">Assaad, C.K., Devijver, E. and Gaussier, E. (2022) ‘Survey and Evaluation of Causal Discovery Methods for Time Series’, </w:t>
      </w:r>
      <w:r w:rsidRPr="00FC5E3A">
        <w:rPr>
          <w:rFonts w:ascii="Times New Roman" w:hAnsi="Times New Roman" w:cs="Times New Roman"/>
          <w:i/>
          <w:iCs/>
          <w:szCs w:val="24"/>
        </w:rPr>
        <w:t>Journal of Artificial Intelligence Research</w:t>
      </w:r>
      <w:r w:rsidRPr="00FC5E3A">
        <w:rPr>
          <w:rFonts w:ascii="Times New Roman" w:hAnsi="Times New Roman" w:cs="Times New Roman"/>
          <w:szCs w:val="24"/>
        </w:rPr>
        <w:t>, 73, pp. 767–819. Available at: https://doi.org/10.1613/jair.1.13428.</w:t>
      </w:r>
    </w:p>
    <w:p w14:paraId="4293EE4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Bankins, S. (2021) ‘The ethical use of artificial intelligence in human resource management: a decision-making framework’, </w:t>
      </w:r>
      <w:r w:rsidRPr="00FC5E3A">
        <w:rPr>
          <w:rFonts w:ascii="Times New Roman" w:hAnsi="Times New Roman" w:cs="Times New Roman"/>
          <w:i/>
          <w:iCs/>
          <w:szCs w:val="24"/>
        </w:rPr>
        <w:t>Ethics &amp; Information Technology</w:t>
      </w:r>
      <w:r w:rsidRPr="00FC5E3A">
        <w:rPr>
          <w:rFonts w:ascii="Times New Roman" w:hAnsi="Times New Roman" w:cs="Times New Roman"/>
          <w:szCs w:val="24"/>
        </w:rPr>
        <w:t>, 23(4), pp. 841–854. Available at: https://doi.org/10.1007/s10676-021-09619-6.</w:t>
      </w:r>
    </w:p>
    <w:p w14:paraId="4028C92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Bhardwaj, S. and Patnaik, S. (2019) ‘People Analytics: Challenges and Opportunities - A Study Using Delphi Method’, </w:t>
      </w:r>
      <w:r w:rsidRPr="00FC5E3A">
        <w:rPr>
          <w:rFonts w:ascii="Times New Roman" w:hAnsi="Times New Roman" w:cs="Times New Roman"/>
          <w:i/>
          <w:iCs/>
          <w:szCs w:val="24"/>
        </w:rPr>
        <w:t>IUP Journal of Management Research</w:t>
      </w:r>
      <w:r w:rsidRPr="00FC5E3A">
        <w:rPr>
          <w:rFonts w:ascii="Times New Roman" w:hAnsi="Times New Roman" w:cs="Times New Roman"/>
          <w:szCs w:val="24"/>
        </w:rPr>
        <w:t>, 18(1), pp. 7–23. Available at: https://search.ebscohost.com/login.aspx?direct=true&amp;db=bsh&amp;AN=134816499&amp;site=eds-live (Accessed: 14 May 2023).</w:t>
      </w:r>
    </w:p>
    <w:p w14:paraId="77B988D9"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Chadwick, C. and Dabu, A. (2009) ‘Human Resources, Human Resource Management, and the Competitive Advantage of Firms: Toward a More Comprehensive Model of Causal Linkages’, </w:t>
      </w:r>
      <w:r w:rsidRPr="00FC5E3A">
        <w:rPr>
          <w:rFonts w:ascii="Times New Roman" w:hAnsi="Times New Roman" w:cs="Times New Roman"/>
          <w:i/>
          <w:iCs/>
          <w:szCs w:val="24"/>
        </w:rPr>
        <w:t>Organization Science</w:t>
      </w:r>
      <w:r w:rsidRPr="00FC5E3A">
        <w:rPr>
          <w:rFonts w:ascii="Times New Roman" w:hAnsi="Times New Roman" w:cs="Times New Roman"/>
          <w:szCs w:val="24"/>
        </w:rPr>
        <w:t>, 20(1), pp. 253–272. Available at: https://doi.org/10.1287/orsc.1080.0375.</w:t>
      </w:r>
    </w:p>
    <w:p w14:paraId="23C3E91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Christian, A. (2022) </w:t>
      </w:r>
      <w:r w:rsidRPr="00FC5E3A">
        <w:rPr>
          <w:rFonts w:ascii="Times New Roman" w:hAnsi="Times New Roman" w:cs="Times New Roman"/>
          <w:i/>
          <w:iCs/>
          <w:szCs w:val="24"/>
        </w:rPr>
        <w:t>The case for job hopping</w:t>
      </w:r>
      <w:r w:rsidRPr="00FC5E3A">
        <w:rPr>
          <w:rFonts w:ascii="Times New Roman" w:hAnsi="Times New Roman" w:cs="Times New Roman"/>
          <w:szCs w:val="24"/>
        </w:rPr>
        <w:t xml:space="preserve">, </w:t>
      </w:r>
      <w:r w:rsidRPr="00FC5E3A">
        <w:rPr>
          <w:rFonts w:ascii="Times New Roman" w:hAnsi="Times New Roman" w:cs="Times New Roman"/>
          <w:i/>
          <w:iCs/>
          <w:szCs w:val="24"/>
        </w:rPr>
        <w:t>bbc.com</w:t>
      </w:r>
      <w:r w:rsidRPr="00FC5E3A">
        <w:rPr>
          <w:rFonts w:ascii="Times New Roman" w:hAnsi="Times New Roman" w:cs="Times New Roman"/>
          <w:szCs w:val="24"/>
        </w:rPr>
        <w:t>. Available at: https://www.bbc.com/worklife/article/20220720-the-case-for-job-hopping (Accessed: 16 May 2023).</w:t>
      </w:r>
    </w:p>
    <w:p w14:paraId="2DD0EAF2"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Dahlbom, P. </w:t>
      </w:r>
      <w:r w:rsidRPr="00FC5E3A">
        <w:rPr>
          <w:rFonts w:ascii="Times New Roman" w:hAnsi="Times New Roman" w:cs="Times New Roman"/>
          <w:i/>
          <w:iCs/>
          <w:szCs w:val="24"/>
        </w:rPr>
        <w:t>et al.</w:t>
      </w:r>
      <w:r w:rsidRPr="00FC5E3A">
        <w:rPr>
          <w:rFonts w:ascii="Times New Roman" w:hAnsi="Times New Roman" w:cs="Times New Roman"/>
          <w:szCs w:val="24"/>
        </w:rPr>
        <w:t xml:space="preserve"> (2020) ‘Big data and HR analytics in the digital era’, </w:t>
      </w:r>
      <w:r w:rsidRPr="00FC5E3A">
        <w:rPr>
          <w:rFonts w:ascii="Times New Roman" w:hAnsi="Times New Roman" w:cs="Times New Roman"/>
          <w:i/>
          <w:iCs/>
          <w:szCs w:val="24"/>
        </w:rPr>
        <w:t>Baltic Journal of Management</w:t>
      </w:r>
      <w:r w:rsidRPr="00FC5E3A">
        <w:rPr>
          <w:rFonts w:ascii="Times New Roman" w:hAnsi="Times New Roman" w:cs="Times New Roman"/>
          <w:szCs w:val="24"/>
        </w:rPr>
        <w:t>, 15(1), pp. 120–138. Available at: https://doi.org/10.1108/BJM-11-2018-0393.</w:t>
      </w:r>
    </w:p>
    <w:p w14:paraId="42D2217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Dong, F. (2022) ‘Construction of Enterprise Human Resource Intelligent Scheduling Model Based on Fuzzy Relationship’, </w:t>
      </w:r>
      <w:r w:rsidRPr="00FC5E3A">
        <w:rPr>
          <w:rFonts w:ascii="Times New Roman" w:hAnsi="Times New Roman" w:cs="Times New Roman"/>
          <w:i/>
          <w:iCs/>
          <w:szCs w:val="24"/>
        </w:rPr>
        <w:t>Mobile Information Systems</w:t>
      </w:r>
      <w:r w:rsidRPr="00FC5E3A">
        <w:rPr>
          <w:rFonts w:ascii="Times New Roman" w:hAnsi="Times New Roman" w:cs="Times New Roman"/>
          <w:szCs w:val="24"/>
        </w:rPr>
        <w:t>, pp. 1–13. Available at: https://doi.org/10.1155/2022/5342176.</w:t>
      </w:r>
    </w:p>
    <w:p w14:paraId="125B1DD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Eberhardt, F. (2017) ‘Introduction to the foundations of causal discovery’, </w:t>
      </w:r>
      <w:r w:rsidRPr="00FC5E3A">
        <w:rPr>
          <w:rFonts w:ascii="Times New Roman" w:hAnsi="Times New Roman" w:cs="Times New Roman"/>
          <w:i/>
          <w:iCs/>
          <w:szCs w:val="24"/>
        </w:rPr>
        <w:t>International Journal of Data Science and Analytics</w:t>
      </w:r>
      <w:r w:rsidRPr="00FC5E3A">
        <w:rPr>
          <w:rFonts w:ascii="Times New Roman" w:hAnsi="Times New Roman" w:cs="Times New Roman"/>
          <w:szCs w:val="24"/>
        </w:rPr>
        <w:t>, 3(2), pp. 81–91. Available at: https://doi.org/10.1007/s41060-016-0038-6.</w:t>
      </w:r>
    </w:p>
    <w:p w14:paraId="4C937BE5"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Edwards, M.R. and Edwards, K. (2019) </w:t>
      </w:r>
      <w:r w:rsidRPr="00FC5E3A">
        <w:rPr>
          <w:rFonts w:ascii="Times New Roman" w:hAnsi="Times New Roman" w:cs="Times New Roman"/>
          <w:i/>
          <w:iCs/>
          <w:szCs w:val="24"/>
        </w:rPr>
        <w:t>Preditice HR Analytics</w:t>
      </w:r>
      <w:r w:rsidRPr="00FC5E3A">
        <w:rPr>
          <w:rFonts w:ascii="Times New Roman" w:hAnsi="Times New Roman" w:cs="Times New Roman"/>
          <w:szCs w:val="24"/>
        </w:rPr>
        <w:t>. 2nd edn.</w:t>
      </w:r>
    </w:p>
    <w:p w14:paraId="5104D708" w14:textId="77777777" w:rsidR="003A4670" w:rsidRPr="00CE1A93" w:rsidRDefault="003A4670" w:rsidP="003A4670">
      <w:pPr>
        <w:pStyle w:val="Bibliography"/>
        <w:numPr>
          <w:ilvl w:val="1"/>
          <w:numId w:val="21"/>
        </w:numPr>
        <w:rPr>
          <w:rFonts w:ascii="Times New Roman" w:hAnsi="Times New Roman" w:cs="Times New Roman"/>
          <w:szCs w:val="24"/>
          <w:lang w:val="nl-NL"/>
        </w:rPr>
      </w:pPr>
      <w:r w:rsidRPr="00FC5E3A">
        <w:rPr>
          <w:rFonts w:ascii="Times New Roman" w:hAnsi="Times New Roman" w:cs="Times New Roman"/>
          <w:szCs w:val="24"/>
        </w:rPr>
        <w:t xml:space="preserve">Ferrar, J. and Green, D. (2021) </w:t>
      </w:r>
      <w:r w:rsidRPr="00FC5E3A">
        <w:rPr>
          <w:rFonts w:ascii="Times New Roman" w:hAnsi="Times New Roman" w:cs="Times New Roman"/>
          <w:i/>
          <w:iCs/>
          <w:szCs w:val="24"/>
        </w:rPr>
        <w:t>Excellence in People Analytics</w:t>
      </w:r>
      <w:r w:rsidRPr="00FC5E3A">
        <w:rPr>
          <w:rFonts w:ascii="Times New Roman" w:hAnsi="Times New Roman" w:cs="Times New Roman"/>
          <w:szCs w:val="24"/>
        </w:rPr>
        <w:t xml:space="preserve">. </w:t>
      </w:r>
      <w:r w:rsidRPr="00CE1A93">
        <w:rPr>
          <w:rFonts w:ascii="Times New Roman" w:hAnsi="Times New Roman" w:cs="Times New Roman"/>
          <w:szCs w:val="24"/>
          <w:lang w:val="nl-NL"/>
        </w:rPr>
        <w:t>2nd edn. Kogan Page Ltd.</w:t>
      </w:r>
    </w:p>
    <w:p w14:paraId="41BA3BC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lastRenderedPageBreak/>
        <w:t xml:space="preserve">Huselid, M.A., Beatty, R.W. and Becker, B.E. (2005) ‘A Players or A Positions?’, </w:t>
      </w:r>
      <w:r w:rsidRPr="00FC5E3A">
        <w:rPr>
          <w:rFonts w:ascii="Times New Roman" w:hAnsi="Times New Roman" w:cs="Times New Roman"/>
          <w:i/>
          <w:iCs/>
          <w:szCs w:val="24"/>
        </w:rPr>
        <w:t>Harvard Business Review</w:t>
      </w:r>
      <w:r w:rsidRPr="00FC5E3A">
        <w:rPr>
          <w:rFonts w:ascii="Times New Roman" w:hAnsi="Times New Roman" w:cs="Times New Roman"/>
          <w:szCs w:val="24"/>
        </w:rPr>
        <w:t>, 83(12), pp. 110–117. Available at: https://search.ebscohost.com/login.aspx?direct=true&amp;db=bsh&amp;AN=18916545&amp;site=eds-live (Accessed: 14 May 2023).</w:t>
      </w:r>
    </w:p>
    <w:p w14:paraId="2093198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Kalainathan, D., Goudet, O. and Dutta, R. (no date) ‘Causal Discovery Toolbox: Uncovering causal relationships in Python’.</w:t>
      </w:r>
    </w:p>
    <w:p w14:paraId="464735A5"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Kokoç, M. and Altun, A. (2021) ‘Effects of learner interaction with learning dashboards on academic performance in an e-learning environment’, </w:t>
      </w:r>
      <w:r w:rsidRPr="00FC5E3A">
        <w:rPr>
          <w:rFonts w:ascii="Times New Roman" w:hAnsi="Times New Roman" w:cs="Times New Roman"/>
          <w:i/>
          <w:iCs/>
          <w:szCs w:val="24"/>
        </w:rPr>
        <w:t>Behaviour &amp; Information Technology</w:t>
      </w:r>
      <w:r w:rsidRPr="00FC5E3A">
        <w:rPr>
          <w:rFonts w:ascii="Times New Roman" w:hAnsi="Times New Roman" w:cs="Times New Roman"/>
          <w:szCs w:val="24"/>
        </w:rPr>
        <w:t>, 40(2), pp. 161–175. Available at: https://doi.org/10.1080/0144929X.2019.1680731.</w:t>
      </w:r>
    </w:p>
    <w:p w14:paraId="34E1E07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Learning Analytics – A Growing Field and Community Engagement</w:t>
      </w:r>
      <w:r w:rsidRPr="00FC5E3A">
        <w:rPr>
          <w:rFonts w:ascii="Times New Roman" w:hAnsi="Times New Roman" w:cs="Times New Roman"/>
          <w:szCs w:val="24"/>
        </w:rPr>
        <w:t xml:space="preserve"> (2015) </w:t>
      </w:r>
      <w:r w:rsidRPr="00FC5E3A">
        <w:rPr>
          <w:rFonts w:ascii="Times New Roman" w:hAnsi="Times New Roman" w:cs="Times New Roman"/>
          <w:i/>
          <w:iCs/>
          <w:szCs w:val="24"/>
        </w:rPr>
        <w:t>OpenAIRE - Explore</w:t>
      </w:r>
      <w:r w:rsidRPr="00FC5E3A">
        <w:rPr>
          <w:rFonts w:ascii="Times New Roman" w:hAnsi="Times New Roman" w:cs="Times New Roman"/>
          <w:szCs w:val="24"/>
        </w:rPr>
        <w:t>. Available at: https://explore.openaire.eu/search/publication?pid=10.18608%2Fjla.2015.21.1 (Accessed: 14 May 2023).</w:t>
      </w:r>
    </w:p>
    <w:p w14:paraId="586D3A27" w14:textId="77777777" w:rsidR="003A4670" w:rsidRPr="00FC5E3A" w:rsidRDefault="003A4670" w:rsidP="003A4670">
      <w:pPr>
        <w:pStyle w:val="Bibliography"/>
        <w:numPr>
          <w:ilvl w:val="1"/>
          <w:numId w:val="21"/>
        </w:numPr>
        <w:rPr>
          <w:rFonts w:ascii="Times New Roman" w:hAnsi="Times New Roman" w:cs="Times New Roman"/>
          <w:szCs w:val="24"/>
        </w:rPr>
      </w:pPr>
      <w:r w:rsidRPr="00CE1A93">
        <w:rPr>
          <w:rFonts w:ascii="Times New Roman" w:hAnsi="Times New Roman" w:cs="Times New Roman"/>
          <w:szCs w:val="24"/>
          <w:lang w:val="nl-NL"/>
        </w:rPr>
        <w:t xml:space="preserve">Loftus, J.R. </w:t>
      </w:r>
      <w:r w:rsidRPr="00CE1A93">
        <w:rPr>
          <w:rFonts w:ascii="Times New Roman" w:hAnsi="Times New Roman" w:cs="Times New Roman"/>
          <w:i/>
          <w:iCs/>
          <w:szCs w:val="24"/>
          <w:lang w:val="nl-NL"/>
        </w:rPr>
        <w:t>et al.</w:t>
      </w:r>
      <w:r w:rsidRPr="00CE1A93">
        <w:rPr>
          <w:rFonts w:ascii="Times New Roman" w:hAnsi="Times New Roman" w:cs="Times New Roman"/>
          <w:szCs w:val="24"/>
          <w:lang w:val="nl-NL"/>
        </w:rPr>
        <w:t xml:space="preserve"> </w:t>
      </w:r>
      <w:r w:rsidRPr="00FC5E3A">
        <w:rPr>
          <w:rFonts w:ascii="Times New Roman" w:hAnsi="Times New Roman" w:cs="Times New Roman"/>
          <w:szCs w:val="24"/>
        </w:rPr>
        <w:t>(2018) ‘Causal Reasoning for Algorithmic Fairness’. arXiv. Available at: https://doi.org/10.48550/arXiv.1805.05859.</w:t>
      </w:r>
    </w:p>
    <w:p w14:paraId="715CCCD9"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Losey, M.R., Meisinger, S.R. and Ulrich, D. (eds) (2005) </w:t>
      </w:r>
      <w:r w:rsidRPr="00FC5E3A">
        <w:rPr>
          <w:rFonts w:ascii="Times New Roman" w:hAnsi="Times New Roman" w:cs="Times New Roman"/>
          <w:i/>
          <w:iCs/>
          <w:szCs w:val="24"/>
        </w:rPr>
        <w:t>The future of human resource management: 64 thought leaders explore the critical HR issues of today and tomorrow</w:t>
      </w:r>
      <w:r w:rsidRPr="00FC5E3A">
        <w:rPr>
          <w:rFonts w:ascii="Times New Roman" w:hAnsi="Times New Roman" w:cs="Times New Roman"/>
          <w:szCs w:val="24"/>
        </w:rPr>
        <w:t>. Alexandria, Va. : Hoboken, N.J: Society for Human Resource Management ; Wiley.</w:t>
      </w:r>
    </w:p>
    <w:p w14:paraId="102B8324"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Mäkelä, J.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‘Technical note: Incorporating expert domain knowledge into causal structure discovery workflows’, </w:t>
      </w:r>
      <w:r w:rsidRPr="00FC5E3A">
        <w:rPr>
          <w:rFonts w:ascii="Times New Roman" w:hAnsi="Times New Roman" w:cs="Times New Roman"/>
          <w:i/>
          <w:iCs/>
          <w:szCs w:val="24"/>
        </w:rPr>
        <w:t>Biogeosciences</w:t>
      </w:r>
      <w:r w:rsidRPr="00FC5E3A">
        <w:rPr>
          <w:rFonts w:ascii="Times New Roman" w:hAnsi="Times New Roman" w:cs="Times New Roman"/>
          <w:szCs w:val="24"/>
        </w:rPr>
        <w:t>, 19(8), pp. 2095–2099. Available at: https://doi.org/10.5194/bg-19-2095-2022.</w:t>
      </w:r>
    </w:p>
    <w:p w14:paraId="7052BB8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Malinsky, D. and Danks, D. (2018) ‘Causal discovery algorithms: A practical guide’, </w:t>
      </w:r>
      <w:r w:rsidRPr="00FC5E3A">
        <w:rPr>
          <w:rFonts w:ascii="Times New Roman" w:hAnsi="Times New Roman" w:cs="Times New Roman"/>
          <w:i/>
          <w:iCs/>
          <w:szCs w:val="24"/>
        </w:rPr>
        <w:t>Philosophy Compass</w:t>
      </w:r>
      <w:r w:rsidRPr="00FC5E3A">
        <w:rPr>
          <w:rFonts w:ascii="Times New Roman" w:hAnsi="Times New Roman" w:cs="Times New Roman"/>
          <w:szCs w:val="24"/>
        </w:rPr>
        <w:t>, 13(1), p. e12470. Available at: https://doi.org/10.1111/phc3.12470.</w:t>
      </w:r>
    </w:p>
    <w:p w14:paraId="30F197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Martin, L. (2019) ‘Leading Practices to Upskill HRBPs as Ambassadors for People Analytics’, </w:t>
      </w:r>
      <w:r w:rsidRPr="00FC5E3A">
        <w:rPr>
          <w:rFonts w:ascii="Times New Roman" w:hAnsi="Times New Roman" w:cs="Times New Roman"/>
          <w:i/>
          <w:iCs/>
          <w:szCs w:val="24"/>
        </w:rPr>
        <w:t>Workforce Solutions Review</w:t>
      </w:r>
      <w:r w:rsidRPr="00FC5E3A">
        <w:rPr>
          <w:rFonts w:ascii="Times New Roman" w:hAnsi="Times New Roman" w:cs="Times New Roman"/>
          <w:szCs w:val="24"/>
        </w:rPr>
        <w:t>, 10(3), pp. 24–27. Available at: https://search.ebscohost.com/login.aspx?direct=true&amp;db=bsh&amp;AN=140284586&amp;site=eds-live (Accessed: 14 May 2023).</w:t>
      </w:r>
    </w:p>
    <w:p w14:paraId="3F506806"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Mattox II, J.R., Parskey, P. and Hall, C. (2020) </w:t>
      </w:r>
      <w:r w:rsidRPr="00FC5E3A">
        <w:rPr>
          <w:rFonts w:ascii="Times New Roman" w:hAnsi="Times New Roman" w:cs="Times New Roman"/>
          <w:i/>
          <w:iCs/>
          <w:szCs w:val="24"/>
        </w:rPr>
        <w:t>Learning Analytics: Using Talent Data to Improve Business Outcomes</w:t>
      </w:r>
      <w:r w:rsidRPr="00FC5E3A">
        <w:rPr>
          <w:rFonts w:ascii="Times New Roman" w:hAnsi="Times New Roman" w:cs="Times New Roman"/>
          <w:szCs w:val="24"/>
        </w:rPr>
        <w:t>. 2nd edn. Kogan Page Ltd.</w:t>
      </w:r>
    </w:p>
    <w:p w14:paraId="0AB37990"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Mustafa Yağcı (2022) ‘Educational data mining: prediction of students’ academic performance using machine learning algorithms’, </w:t>
      </w:r>
      <w:r w:rsidRPr="00FC5E3A">
        <w:rPr>
          <w:rFonts w:ascii="Times New Roman" w:hAnsi="Times New Roman" w:cs="Times New Roman"/>
          <w:i/>
          <w:iCs/>
          <w:szCs w:val="24"/>
        </w:rPr>
        <w:t>Smart Learning Environments</w:t>
      </w:r>
      <w:r w:rsidRPr="00FC5E3A">
        <w:rPr>
          <w:rFonts w:ascii="Times New Roman" w:hAnsi="Times New Roman" w:cs="Times New Roman"/>
          <w:szCs w:val="24"/>
        </w:rPr>
        <w:t>, 9(1), pp. 1–19. Available at: https://doi.org/10.1186/s40561-022-00192-z.</w:t>
      </w:r>
    </w:p>
    <w:p w14:paraId="224B3273"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Peters, J. </w:t>
      </w:r>
      <w:r w:rsidRPr="00FC5E3A">
        <w:rPr>
          <w:rFonts w:ascii="Times New Roman" w:hAnsi="Times New Roman" w:cs="Times New Roman"/>
          <w:i/>
          <w:iCs/>
          <w:szCs w:val="24"/>
        </w:rPr>
        <w:t>et al.</w:t>
      </w:r>
      <w:r w:rsidRPr="00FC5E3A">
        <w:rPr>
          <w:rFonts w:ascii="Times New Roman" w:hAnsi="Times New Roman" w:cs="Times New Roman"/>
          <w:szCs w:val="24"/>
        </w:rPr>
        <w:t xml:space="preserve"> (no date) ‘Causal Discovery with Continuous Additive Noise Models’.</w:t>
      </w:r>
    </w:p>
    <w:p w14:paraId="39DB34E7"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Qiu, J., Gu, W. and Wang, G. (2019) ‘Causal reasoning of emergency cases based on Fuzzy Cognitive Map’, </w:t>
      </w:r>
      <w:r w:rsidRPr="00FC5E3A">
        <w:rPr>
          <w:rFonts w:ascii="Times New Roman" w:hAnsi="Times New Roman" w:cs="Times New Roman"/>
          <w:i/>
          <w:iCs/>
          <w:szCs w:val="24"/>
        </w:rPr>
        <w:t>Procedia Computer Science</w:t>
      </w:r>
      <w:r w:rsidRPr="00FC5E3A">
        <w:rPr>
          <w:rFonts w:ascii="Times New Roman" w:hAnsi="Times New Roman" w:cs="Times New Roman"/>
          <w:szCs w:val="24"/>
        </w:rPr>
        <w:t>, 159, pp. 1238–1245. Available at: https://doi.org/10.1016/j.procs.2019.09.293.</w:t>
      </w:r>
    </w:p>
    <w:p w14:paraId="298954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lastRenderedPageBreak/>
        <w:t xml:space="preserve">Rasmussen, T. and Ulrich, D. (2015) ‘Learning from practice: how HR analytics avoids being a management fad’, </w:t>
      </w:r>
      <w:r w:rsidRPr="00FC5E3A">
        <w:rPr>
          <w:rFonts w:ascii="Times New Roman" w:hAnsi="Times New Roman" w:cs="Times New Roman"/>
          <w:i/>
          <w:iCs/>
          <w:szCs w:val="24"/>
        </w:rPr>
        <w:t>Organizational Dynamics</w:t>
      </w:r>
      <w:r w:rsidRPr="00FC5E3A">
        <w:rPr>
          <w:rFonts w:ascii="Times New Roman" w:hAnsi="Times New Roman" w:cs="Times New Roman"/>
          <w:szCs w:val="24"/>
        </w:rPr>
        <w:t>, 44(3), pp. 236–242. Available at: https://doi.org/10.1016/j.orgdyn.2015.05.008.</w:t>
      </w:r>
    </w:p>
    <w:p w14:paraId="147DFF9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Ryan, L. (2016) </w:t>
      </w:r>
      <w:r w:rsidRPr="00FC5E3A">
        <w:rPr>
          <w:rFonts w:ascii="Times New Roman" w:hAnsi="Times New Roman" w:cs="Times New Roman"/>
          <w:i/>
          <w:iCs/>
          <w:szCs w:val="24"/>
        </w:rPr>
        <w:t>Ten Reasons Successful People Change Jobs More Often</w:t>
      </w:r>
      <w:r w:rsidRPr="00FC5E3A">
        <w:rPr>
          <w:rFonts w:ascii="Times New Roman" w:hAnsi="Times New Roman" w:cs="Times New Roman"/>
          <w:szCs w:val="24"/>
        </w:rPr>
        <w:t xml:space="preserve">, </w:t>
      </w:r>
      <w:r w:rsidRPr="00FC5E3A">
        <w:rPr>
          <w:rFonts w:ascii="Times New Roman" w:hAnsi="Times New Roman" w:cs="Times New Roman"/>
          <w:i/>
          <w:iCs/>
          <w:szCs w:val="24"/>
        </w:rPr>
        <w:t>Forbes</w:t>
      </w:r>
      <w:r w:rsidRPr="00FC5E3A">
        <w:rPr>
          <w:rFonts w:ascii="Times New Roman" w:hAnsi="Times New Roman" w:cs="Times New Roman"/>
          <w:szCs w:val="24"/>
        </w:rPr>
        <w:t>. Available at: https://www.forbes.com/sites/lizryan/2016/10/28/ten-reasons-successful-people-change-jobs-more-often/ (Accessed: 16 May 2023).</w:t>
      </w:r>
    </w:p>
    <w:p w14:paraId="40C21CB1"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Saunders, M., Lewis, P. and Thornhill, A. (2012) </w:t>
      </w:r>
      <w:r w:rsidRPr="00FC5E3A">
        <w:rPr>
          <w:rFonts w:ascii="Times New Roman" w:hAnsi="Times New Roman" w:cs="Times New Roman"/>
          <w:i/>
          <w:iCs/>
          <w:szCs w:val="24"/>
        </w:rPr>
        <w:t>Research Methods for Business Students</w:t>
      </w:r>
      <w:r w:rsidRPr="00FC5E3A">
        <w:rPr>
          <w:rFonts w:ascii="Times New Roman" w:hAnsi="Times New Roman" w:cs="Times New Roman"/>
          <w:szCs w:val="24"/>
        </w:rPr>
        <w:t>. 6th edn. London: Pearson.</w:t>
      </w:r>
    </w:p>
    <w:p w14:paraId="71D382EC"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Sedgman, S. (2023) ‘How Much Companies Spend on Employee Training?’, </w:t>
      </w:r>
      <w:r w:rsidRPr="00FC5E3A">
        <w:rPr>
          <w:rFonts w:ascii="Times New Roman" w:hAnsi="Times New Roman" w:cs="Times New Roman"/>
          <w:i/>
          <w:iCs/>
          <w:szCs w:val="24"/>
        </w:rPr>
        <w:t>LearnExperts</w:t>
      </w:r>
      <w:r w:rsidRPr="00FC5E3A">
        <w:rPr>
          <w:rFonts w:ascii="Times New Roman" w:hAnsi="Times New Roman" w:cs="Times New Roman"/>
          <w:szCs w:val="24"/>
        </w:rPr>
        <w:t>, 20 March. Available at: https://learnexperts.ai/blog/how-much-do-companies-spend-on-training-per-employee/ (Accessed: 21 May 2023).</w:t>
      </w:r>
    </w:p>
    <w:p w14:paraId="5A5282A8"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Spirtes, P. and Zhang, K. (2016) ‘Causal discovery and inference: concepts and recent methodological advances’, </w:t>
      </w:r>
      <w:r w:rsidRPr="00FC5E3A">
        <w:rPr>
          <w:rFonts w:ascii="Times New Roman" w:hAnsi="Times New Roman" w:cs="Times New Roman"/>
          <w:i/>
          <w:iCs/>
          <w:szCs w:val="24"/>
        </w:rPr>
        <w:t>Applied Informatics</w:t>
      </w:r>
      <w:r w:rsidRPr="00FC5E3A">
        <w:rPr>
          <w:rFonts w:ascii="Times New Roman" w:hAnsi="Times New Roman" w:cs="Times New Roman"/>
          <w:szCs w:val="24"/>
        </w:rPr>
        <w:t>, 3(1), p. 3. Available at: https://doi.org/10.1186/s40535-016-0018-x.</w:t>
      </w:r>
    </w:p>
    <w:p w14:paraId="2A6B48A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Tambe, P., Cappelli, P. and Yakubovich, V. (2019) ‘Artificial Intelligence in Human Resources Management: Challenges and a Path Forward’, </w:t>
      </w:r>
      <w:r w:rsidRPr="00FC5E3A">
        <w:rPr>
          <w:rFonts w:ascii="Times New Roman" w:hAnsi="Times New Roman" w:cs="Times New Roman"/>
          <w:i/>
          <w:iCs/>
          <w:szCs w:val="24"/>
        </w:rPr>
        <w:t>California Management Review</w:t>
      </w:r>
      <w:r w:rsidRPr="00FC5E3A">
        <w:rPr>
          <w:rFonts w:ascii="Times New Roman" w:hAnsi="Times New Roman" w:cs="Times New Roman"/>
          <w:szCs w:val="24"/>
        </w:rPr>
        <w:t>, 61(4), pp. 15–42. Available at: https://doi.org/10.1177/0008125619867910.</w:t>
      </w:r>
    </w:p>
    <w:p w14:paraId="70CF6F3B"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The LMS Guidebook : Learning Management Systems Demystified</w:t>
      </w:r>
      <w:r w:rsidRPr="00FC5E3A">
        <w:rPr>
          <w:rFonts w:ascii="Times New Roman" w:hAnsi="Times New Roman" w:cs="Times New Roman"/>
          <w:szCs w:val="24"/>
        </w:rPr>
        <w:t xml:space="preserve"> (2018). Available at: https://eds.p.ebscohost.com/eds/ebookviewer/ebook/ZTAyMG13d19fMTY0OTQyMl9fQU41?sid=ab4dacb2-3bac-43a1-ac3f-4d6851c29243%40redis&amp;vid=4&amp;format=EK&amp;rid=1 (Accessed: 14 May 2023).</w:t>
      </w:r>
    </w:p>
    <w:p w14:paraId="60EB2397"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i/>
          <w:iCs/>
          <w:szCs w:val="24"/>
        </w:rPr>
        <w:t>The Problem-Definition Process - Developing the Right Solution</w:t>
      </w:r>
      <w:r w:rsidRPr="00FC5E3A">
        <w:rPr>
          <w:rFonts w:ascii="Times New Roman" w:hAnsi="Times New Roman" w:cs="Times New Roman"/>
          <w:szCs w:val="24"/>
        </w:rPr>
        <w:t xml:space="preserve"> (no date). Available at: https://www.mindtools.com/ap08zqt/the-problem-definition-process (Accessed: 21 May 2023).</w:t>
      </w:r>
    </w:p>
    <w:p w14:paraId="37C14D1E"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Topno, H. (2012) ‘Evaluation of Training and Development: An Analysis of Various Models’, </w:t>
      </w:r>
      <w:r w:rsidRPr="00FC5E3A">
        <w:rPr>
          <w:rFonts w:ascii="Times New Roman" w:hAnsi="Times New Roman" w:cs="Times New Roman"/>
          <w:i/>
          <w:iCs/>
          <w:szCs w:val="24"/>
        </w:rPr>
        <w:t>IOSR Journal of Business and Management</w:t>
      </w:r>
      <w:r w:rsidRPr="00FC5E3A">
        <w:rPr>
          <w:rFonts w:ascii="Times New Roman" w:hAnsi="Times New Roman" w:cs="Times New Roman"/>
          <w:szCs w:val="24"/>
        </w:rPr>
        <w:t>, 5(2), pp. 16–22. Available at: https://doi.org/10.9790/487X-0521622.</w:t>
      </w:r>
    </w:p>
    <w:p w14:paraId="0DB85C02"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Vowels, M.J., Cihan Camgoz, N. and Bowden, R. (2023) ‘D’ya Like DAGs? A Survey on Structure Learning and Causal Discovery’, </w:t>
      </w:r>
      <w:r w:rsidRPr="00FC5E3A">
        <w:rPr>
          <w:rFonts w:ascii="Times New Roman" w:hAnsi="Times New Roman" w:cs="Times New Roman"/>
          <w:i/>
          <w:iCs/>
          <w:szCs w:val="24"/>
        </w:rPr>
        <w:t>ACM Computing Surveys</w:t>
      </w:r>
      <w:r w:rsidRPr="00FC5E3A">
        <w:rPr>
          <w:rFonts w:ascii="Times New Roman" w:hAnsi="Times New Roman" w:cs="Times New Roman"/>
          <w:szCs w:val="24"/>
        </w:rPr>
        <w:t>, 55(4), pp. 1–36. Available at: https://doi.org/10.1145/3527154.</w:t>
      </w:r>
    </w:p>
    <w:p w14:paraId="74AE5F9D"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Wilson, C. (2013) </w:t>
      </w:r>
      <w:r w:rsidRPr="00FC5E3A">
        <w:rPr>
          <w:rFonts w:ascii="Times New Roman" w:hAnsi="Times New Roman" w:cs="Times New Roman"/>
          <w:i/>
          <w:iCs/>
          <w:szCs w:val="24"/>
        </w:rPr>
        <w:t>Interview Techniques for UX Practitioners : A User-Centered Design Method</w:t>
      </w:r>
      <w:r w:rsidRPr="00FC5E3A">
        <w:rPr>
          <w:rFonts w:ascii="Times New Roman" w:hAnsi="Times New Roman" w:cs="Times New Roman"/>
          <w:szCs w:val="24"/>
        </w:rPr>
        <w:t>. Available at: https://eds.p.ebscohost.com/eds/ebookviewer/ebook/ZTI1MHh3d19fNTE2MjAwX19BTg2?sid=70cde69d-863a-4c78-a479-4619b4cbc1e5%40redis&amp;vid=17&amp;format=EB&amp;rid=1 (Accessed: 13 May 2023).</w:t>
      </w:r>
    </w:p>
    <w:p w14:paraId="6096EE4A" w14:textId="77777777" w:rsidR="003A4670" w:rsidRPr="00FC5E3A" w:rsidRDefault="003A4670" w:rsidP="003A4670">
      <w:pPr>
        <w:pStyle w:val="Bibliography"/>
        <w:numPr>
          <w:ilvl w:val="1"/>
          <w:numId w:val="21"/>
        </w:numPr>
        <w:rPr>
          <w:rFonts w:ascii="Times New Roman" w:hAnsi="Times New Roman" w:cs="Times New Roman"/>
          <w:szCs w:val="24"/>
        </w:rPr>
      </w:pPr>
      <w:r w:rsidRPr="00FC5E3A">
        <w:rPr>
          <w:rFonts w:ascii="Times New Roman" w:hAnsi="Times New Roman" w:cs="Times New Roman"/>
          <w:szCs w:val="24"/>
        </w:rPr>
        <w:t xml:space="preserve">Xiao, Z. </w:t>
      </w:r>
      <w:r w:rsidRPr="00FC5E3A">
        <w:rPr>
          <w:rFonts w:ascii="Times New Roman" w:hAnsi="Times New Roman" w:cs="Times New Roman"/>
          <w:i/>
          <w:iCs/>
          <w:szCs w:val="24"/>
        </w:rPr>
        <w:t>et al.</w:t>
      </w:r>
      <w:r w:rsidRPr="00FC5E3A">
        <w:rPr>
          <w:rFonts w:ascii="Times New Roman" w:hAnsi="Times New Roman" w:cs="Times New Roman"/>
          <w:szCs w:val="24"/>
        </w:rPr>
        <w:t xml:space="preserve"> (2022) ‘Exploring the Spatial Impact of Multisource Data on Urban Vitality: A Causal Machine Learning Method’, </w:t>
      </w:r>
      <w:r w:rsidRPr="00FC5E3A">
        <w:rPr>
          <w:rFonts w:ascii="Times New Roman" w:hAnsi="Times New Roman" w:cs="Times New Roman"/>
          <w:i/>
          <w:iCs/>
          <w:szCs w:val="24"/>
        </w:rPr>
        <w:t>Wireless Communications and Mobile Computing</w:t>
      </w:r>
      <w:r w:rsidRPr="00FC5E3A">
        <w:rPr>
          <w:rFonts w:ascii="Times New Roman" w:hAnsi="Times New Roman" w:cs="Times New Roman"/>
          <w:szCs w:val="24"/>
        </w:rPr>
        <w:t>, 2022, p. e5263376. Available at: https://doi.org/10.1155/2022/5263376.</w:t>
      </w:r>
    </w:p>
    <w:p w14:paraId="32B9DDD1" w14:textId="19406839" w:rsidR="005930AD" w:rsidRPr="005930AD" w:rsidRDefault="003A4670" w:rsidP="009A13C8">
      <w:pPr>
        <w:pStyle w:val="ListParagraph"/>
        <w:ind w:left="360"/>
      </w:pPr>
      <w:r>
        <w:fldChar w:fldCharType="end"/>
      </w:r>
    </w:p>
    <w:p w14:paraId="18ACD2A2" w14:textId="1D116578" w:rsidR="005930AD" w:rsidRPr="005930AD" w:rsidRDefault="005930AD" w:rsidP="005930AD">
      <w:pPr>
        <w:pStyle w:val="Heading1"/>
        <w:numPr>
          <w:ilvl w:val="0"/>
          <w:numId w:val="21"/>
        </w:numPr>
        <w:jc w:val="left"/>
      </w:pPr>
      <w:r w:rsidRPr="005930AD">
        <w:lastRenderedPageBreak/>
        <w:t>Appendix</w:t>
      </w:r>
    </w:p>
    <w:p w14:paraId="4AC08234" w14:textId="3F6E6743" w:rsidR="002D3C53" w:rsidRPr="00345C40" w:rsidRDefault="00F92837" w:rsidP="00541828">
      <w:pPr>
        <w:rPr>
          <w:rFonts w:ascii="Times New Roman" w:hAnsi="Times New Roman" w:cs="Times New Roman"/>
        </w:rPr>
      </w:pPr>
      <w:r w:rsidRPr="00345C40">
        <w:rPr>
          <w:noProof/>
          <w:color w:val="auto"/>
        </w:rPr>
        <w:drawing>
          <wp:anchor distT="0" distB="0" distL="114300" distR="114300" simplePos="0" relativeHeight="251659264" behindDoc="1" locked="0" layoutInCell="1" allowOverlap="1" wp14:anchorId="6A41714E" wp14:editId="732E956C">
            <wp:simplePos x="0" y="0"/>
            <wp:positionH relativeFrom="margin">
              <wp:posOffset>-1043305</wp:posOffset>
            </wp:positionH>
            <wp:positionV relativeFrom="paragraph">
              <wp:posOffset>1189990</wp:posOffset>
            </wp:positionV>
            <wp:extent cx="7821295" cy="5737225"/>
            <wp:effectExtent l="0" t="5715" r="2540" b="2540"/>
            <wp:wrapTight wrapText="bothSides">
              <wp:wrapPolygon edited="0">
                <wp:start x="21616" y="22"/>
                <wp:lineTo x="46" y="22"/>
                <wp:lineTo x="46" y="21538"/>
                <wp:lineTo x="21616" y="21538"/>
                <wp:lineTo x="21616" y="22"/>
              </wp:wrapPolygon>
            </wp:wrapTight>
            <wp:docPr id="139447203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2030"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821295" cy="5737225"/>
                    </a:xfrm>
                    <a:prstGeom prst="rect">
                      <a:avLst/>
                    </a:prstGeom>
                  </pic:spPr>
                </pic:pic>
              </a:graphicData>
            </a:graphic>
            <wp14:sizeRelH relativeFrom="page">
              <wp14:pctWidth>0</wp14:pctWidth>
            </wp14:sizeRelH>
            <wp14:sizeRelV relativeFrom="page">
              <wp14:pctHeight>0</wp14:pctHeight>
            </wp14:sizeRelV>
          </wp:anchor>
        </w:drawing>
      </w:r>
    </w:p>
    <w:sectPr w:rsidR="002D3C53" w:rsidRPr="00345C40">
      <w:footerReference w:type="even" r:id="rId16"/>
      <w:footerReference w:type="default" r:id="rId17"/>
      <w:footerReference w:type="first" r:id="rId18"/>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50FF" w14:textId="77777777" w:rsidR="009A338E" w:rsidRDefault="009A338E" w:rsidP="00101B64">
      <w:pPr>
        <w:spacing w:after="0" w:line="240" w:lineRule="auto"/>
      </w:pPr>
      <w:r>
        <w:separator/>
      </w:r>
    </w:p>
  </w:endnote>
  <w:endnote w:type="continuationSeparator" w:id="0">
    <w:p w14:paraId="6D05C227" w14:textId="77777777" w:rsidR="009A338E" w:rsidRDefault="009A338E"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76FA" w14:textId="77777777" w:rsidR="009A338E" w:rsidRDefault="009A338E" w:rsidP="00101B64">
      <w:pPr>
        <w:spacing w:after="0" w:line="240" w:lineRule="auto"/>
      </w:pPr>
      <w:r>
        <w:separator/>
      </w:r>
    </w:p>
  </w:footnote>
  <w:footnote w:type="continuationSeparator" w:id="0">
    <w:p w14:paraId="49A99585" w14:textId="77777777" w:rsidR="009A338E" w:rsidRDefault="009A338E"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0"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2"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1"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5"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28"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0"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6"/>
  </w:num>
  <w:num w:numId="2" w16cid:durableId="1085036454">
    <w:abstractNumId w:val="22"/>
  </w:num>
  <w:num w:numId="3" w16cid:durableId="1175194290">
    <w:abstractNumId w:val="6"/>
  </w:num>
  <w:num w:numId="4" w16cid:durableId="635256007">
    <w:abstractNumId w:val="25"/>
  </w:num>
  <w:num w:numId="5" w16cid:durableId="1844935325">
    <w:abstractNumId w:val="3"/>
  </w:num>
  <w:num w:numId="6" w16cid:durableId="802121147">
    <w:abstractNumId w:val="30"/>
  </w:num>
  <w:num w:numId="7" w16cid:durableId="1529879772">
    <w:abstractNumId w:val="24"/>
  </w:num>
  <w:num w:numId="8" w16cid:durableId="1989899436">
    <w:abstractNumId w:val="27"/>
  </w:num>
  <w:num w:numId="9" w16cid:durableId="1600336100">
    <w:abstractNumId w:val="20"/>
  </w:num>
  <w:num w:numId="10" w16cid:durableId="1080173199">
    <w:abstractNumId w:val="32"/>
  </w:num>
  <w:num w:numId="11" w16cid:durableId="983855132">
    <w:abstractNumId w:val="11"/>
  </w:num>
  <w:num w:numId="12" w16cid:durableId="1026717344">
    <w:abstractNumId w:val="14"/>
  </w:num>
  <w:num w:numId="13" w16cid:durableId="772556273">
    <w:abstractNumId w:val="29"/>
  </w:num>
  <w:num w:numId="14" w16cid:durableId="230778674">
    <w:abstractNumId w:val="7"/>
  </w:num>
  <w:num w:numId="15" w16cid:durableId="1301691306">
    <w:abstractNumId w:val="12"/>
  </w:num>
  <w:num w:numId="16" w16cid:durableId="135222788">
    <w:abstractNumId w:val="9"/>
  </w:num>
  <w:num w:numId="17" w16cid:durableId="1019311086">
    <w:abstractNumId w:val="21"/>
  </w:num>
  <w:num w:numId="18" w16cid:durableId="1879513021">
    <w:abstractNumId w:val="23"/>
  </w:num>
  <w:num w:numId="19" w16cid:durableId="2013601324">
    <w:abstractNumId w:val="18"/>
  </w:num>
  <w:num w:numId="20" w16cid:durableId="765925091">
    <w:abstractNumId w:val="13"/>
  </w:num>
  <w:num w:numId="21" w16cid:durableId="1339696300">
    <w:abstractNumId w:val="2"/>
  </w:num>
  <w:num w:numId="22" w16cid:durableId="1282765503">
    <w:abstractNumId w:val="19"/>
  </w:num>
  <w:num w:numId="23" w16cid:durableId="961106589">
    <w:abstractNumId w:val="1"/>
  </w:num>
  <w:num w:numId="24" w16cid:durableId="480511347">
    <w:abstractNumId w:val="16"/>
  </w:num>
  <w:num w:numId="25" w16cid:durableId="1850758502">
    <w:abstractNumId w:val="31"/>
  </w:num>
  <w:num w:numId="26" w16cid:durableId="1880434004">
    <w:abstractNumId w:val="17"/>
  </w:num>
  <w:num w:numId="27" w16cid:durableId="2053918405">
    <w:abstractNumId w:val="8"/>
  </w:num>
  <w:num w:numId="28" w16cid:durableId="922299700">
    <w:abstractNumId w:val="28"/>
  </w:num>
  <w:num w:numId="29" w16cid:durableId="827675464">
    <w:abstractNumId w:val="15"/>
  </w:num>
  <w:num w:numId="30" w16cid:durableId="1296833677">
    <w:abstractNumId w:val="0"/>
  </w:num>
  <w:num w:numId="31" w16cid:durableId="1362589254">
    <w:abstractNumId w:val="4"/>
  </w:num>
  <w:num w:numId="32" w16cid:durableId="788743406">
    <w:abstractNumId w:val="10"/>
  </w:num>
  <w:num w:numId="33" w16cid:durableId="162195610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ead Duffy">
    <w15:presenceInfo w15:providerId="Windows Live" w15:userId="9c49cb97218311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27F"/>
    <w:rsid w:val="000E2634"/>
    <w:rsid w:val="000E267C"/>
    <w:rsid w:val="000E4971"/>
    <w:rsid w:val="000E4DA2"/>
    <w:rsid w:val="000E51FE"/>
    <w:rsid w:val="000E559F"/>
    <w:rsid w:val="000E6B17"/>
    <w:rsid w:val="000F01A6"/>
    <w:rsid w:val="000F359B"/>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5F7F"/>
    <w:rsid w:val="001B794C"/>
    <w:rsid w:val="001B7B86"/>
    <w:rsid w:val="001B7CBA"/>
    <w:rsid w:val="001C3EFA"/>
    <w:rsid w:val="001C488C"/>
    <w:rsid w:val="001C5E7D"/>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7B6"/>
    <w:rsid w:val="002941CB"/>
    <w:rsid w:val="00295C5E"/>
    <w:rsid w:val="002965B9"/>
    <w:rsid w:val="002A2F7E"/>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5A36"/>
    <w:rsid w:val="00345C40"/>
    <w:rsid w:val="0034639A"/>
    <w:rsid w:val="003464EE"/>
    <w:rsid w:val="00350B3F"/>
    <w:rsid w:val="0035211C"/>
    <w:rsid w:val="00353534"/>
    <w:rsid w:val="00353A5B"/>
    <w:rsid w:val="00353DC9"/>
    <w:rsid w:val="00355583"/>
    <w:rsid w:val="00355D7D"/>
    <w:rsid w:val="00355E5A"/>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40FD"/>
    <w:rsid w:val="003959E5"/>
    <w:rsid w:val="00395B5C"/>
    <w:rsid w:val="003A086C"/>
    <w:rsid w:val="003A1686"/>
    <w:rsid w:val="003A22A5"/>
    <w:rsid w:val="003A26D3"/>
    <w:rsid w:val="003A2EC7"/>
    <w:rsid w:val="003A396D"/>
    <w:rsid w:val="003A3EC0"/>
    <w:rsid w:val="003A4670"/>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411A"/>
    <w:rsid w:val="004967AD"/>
    <w:rsid w:val="00497117"/>
    <w:rsid w:val="004979FF"/>
    <w:rsid w:val="004A086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628"/>
    <w:rsid w:val="004E0A18"/>
    <w:rsid w:val="004E0E53"/>
    <w:rsid w:val="004E2CE0"/>
    <w:rsid w:val="004E47E5"/>
    <w:rsid w:val="004E4F06"/>
    <w:rsid w:val="004E6082"/>
    <w:rsid w:val="004E7EFB"/>
    <w:rsid w:val="004F0384"/>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1577"/>
    <w:rsid w:val="006230B3"/>
    <w:rsid w:val="00624043"/>
    <w:rsid w:val="00626CE2"/>
    <w:rsid w:val="00627C09"/>
    <w:rsid w:val="00630EC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4242"/>
    <w:rsid w:val="006B47E9"/>
    <w:rsid w:val="006B4D4F"/>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6BCD"/>
    <w:rsid w:val="007E7390"/>
    <w:rsid w:val="007E776A"/>
    <w:rsid w:val="007F0BB3"/>
    <w:rsid w:val="007F2C2D"/>
    <w:rsid w:val="007F2E0A"/>
    <w:rsid w:val="007F3AFD"/>
    <w:rsid w:val="007F469C"/>
    <w:rsid w:val="007F4B1F"/>
    <w:rsid w:val="007F4F5C"/>
    <w:rsid w:val="007F50C9"/>
    <w:rsid w:val="007F5205"/>
    <w:rsid w:val="007F5B02"/>
    <w:rsid w:val="007F6987"/>
    <w:rsid w:val="007F7A8B"/>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7CE6"/>
    <w:rsid w:val="008E114D"/>
    <w:rsid w:val="008E27A8"/>
    <w:rsid w:val="008E2D67"/>
    <w:rsid w:val="008E4FD2"/>
    <w:rsid w:val="008F0583"/>
    <w:rsid w:val="008F08D2"/>
    <w:rsid w:val="008F1D9B"/>
    <w:rsid w:val="008F24A1"/>
    <w:rsid w:val="008F3EBB"/>
    <w:rsid w:val="008F52FC"/>
    <w:rsid w:val="008F5673"/>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B89"/>
    <w:rsid w:val="00980152"/>
    <w:rsid w:val="00981105"/>
    <w:rsid w:val="0098335A"/>
    <w:rsid w:val="009843A8"/>
    <w:rsid w:val="00985639"/>
    <w:rsid w:val="00986BA4"/>
    <w:rsid w:val="00987322"/>
    <w:rsid w:val="00990CF3"/>
    <w:rsid w:val="009910BE"/>
    <w:rsid w:val="009917E3"/>
    <w:rsid w:val="0099661D"/>
    <w:rsid w:val="00997ABA"/>
    <w:rsid w:val="009A0209"/>
    <w:rsid w:val="009A1085"/>
    <w:rsid w:val="009A13C8"/>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E91"/>
    <w:rsid w:val="009D78B5"/>
    <w:rsid w:val="009E00ED"/>
    <w:rsid w:val="009E0B0E"/>
    <w:rsid w:val="009E15FA"/>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74C5"/>
    <w:rsid w:val="00AE13B0"/>
    <w:rsid w:val="00AE20F3"/>
    <w:rsid w:val="00AE217B"/>
    <w:rsid w:val="00AE5744"/>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601F"/>
    <w:rsid w:val="00B309C7"/>
    <w:rsid w:val="00B31BD6"/>
    <w:rsid w:val="00B3304F"/>
    <w:rsid w:val="00B330B8"/>
    <w:rsid w:val="00B33D46"/>
    <w:rsid w:val="00B37118"/>
    <w:rsid w:val="00B37419"/>
    <w:rsid w:val="00B37A08"/>
    <w:rsid w:val="00B37AF7"/>
    <w:rsid w:val="00B406DF"/>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9093E"/>
    <w:rsid w:val="00C91A0C"/>
    <w:rsid w:val="00C9599C"/>
    <w:rsid w:val="00C976B8"/>
    <w:rsid w:val="00CA2105"/>
    <w:rsid w:val="00CA405A"/>
    <w:rsid w:val="00CA5637"/>
    <w:rsid w:val="00CA7B9F"/>
    <w:rsid w:val="00CB03C8"/>
    <w:rsid w:val="00CB1AD1"/>
    <w:rsid w:val="00CB1B35"/>
    <w:rsid w:val="00CB21C7"/>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E13DB"/>
    <w:rsid w:val="00CE257A"/>
    <w:rsid w:val="00CE25B8"/>
    <w:rsid w:val="00CE424B"/>
    <w:rsid w:val="00CE5AC5"/>
    <w:rsid w:val="00CE7397"/>
    <w:rsid w:val="00CE7DCC"/>
    <w:rsid w:val="00CF1679"/>
    <w:rsid w:val="00CF267D"/>
    <w:rsid w:val="00CF2F2A"/>
    <w:rsid w:val="00D015DB"/>
    <w:rsid w:val="00D046B8"/>
    <w:rsid w:val="00D05BBB"/>
    <w:rsid w:val="00D10DA3"/>
    <w:rsid w:val="00D113C3"/>
    <w:rsid w:val="00D1576B"/>
    <w:rsid w:val="00D15889"/>
    <w:rsid w:val="00D15C9A"/>
    <w:rsid w:val="00D16EBA"/>
    <w:rsid w:val="00D171CE"/>
    <w:rsid w:val="00D175D3"/>
    <w:rsid w:val="00D203EC"/>
    <w:rsid w:val="00D204AE"/>
    <w:rsid w:val="00D2264E"/>
    <w:rsid w:val="00D24BBB"/>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3025A"/>
    <w:rsid w:val="00E30885"/>
    <w:rsid w:val="00E344D7"/>
    <w:rsid w:val="00E35180"/>
    <w:rsid w:val="00E36609"/>
    <w:rsid w:val="00E41E1D"/>
    <w:rsid w:val="00E41E68"/>
    <w:rsid w:val="00E42DBF"/>
    <w:rsid w:val="00E458A9"/>
    <w:rsid w:val="00E462FC"/>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9026B"/>
    <w:rsid w:val="00F90DFE"/>
    <w:rsid w:val="00F91516"/>
    <w:rsid w:val="00F92693"/>
    <w:rsid w:val="00F92837"/>
    <w:rsid w:val="00F9369B"/>
    <w:rsid w:val="00F94ACF"/>
    <w:rsid w:val="00F959F7"/>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20/10/relationships/intelligence" Target="intelligence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387BDE-9BA1-469F-9F60-CFCF3809A5DB}" type="doc">
      <dgm:prSet loTypeId="urn:microsoft.com/office/officeart/2005/8/layout/radial4" loCatId="relationship" qsTypeId="urn:microsoft.com/office/officeart/2005/8/quickstyle/3d3" qsCatId="3D" csTypeId="urn:microsoft.com/office/officeart/2005/8/colors/accent0_2" csCatId="mainScheme" phldr="1"/>
      <dgm:spPr/>
      <dgm:t>
        <a:bodyPr/>
        <a:lstStyle/>
        <a:p>
          <a:endParaRPr lang="en-IE"/>
        </a:p>
      </dgm:t>
    </dgm:pt>
    <dgm:pt modelId="{47A042A6-17F0-4981-B3E5-8B7E682662F8}">
      <dgm:prSet phldrT="[Text]"/>
      <dgm:spPr/>
      <dgm:t>
        <a:bodyPr/>
        <a:lstStyle/>
        <a:p>
          <a:r>
            <a:rPr lang="en-IE"/>
            <a:t>Sampling Strategy</a:t>
          </a:r>
        </a:p>
      </dgm:t>
    </dgm:pt>
    <dgm:pt modelId="{37357BE4-24FB-4CCD-AFBE-26AD670899A0}" type="parTrans" cxnId="{A9856C56-0ECB-43DE-BFE0-432514777490}">
      <dgm:prSet/>
      <dgm:spPr/>
      <dgm:t>
        <a:bodyPr/>
        <a:lstStyle/>
        <a:p>
          <a:endParaRPr lang="en-IE"/>
        </a:p>
      </dgm:t>
    </dgm:pt>
    <dgm:pt modelId="{2CD532BF-6AA9-43CF-944C-5AC46B550B3B}" type="sibTrans" cxnId="{A9856C56-0ECB-43DE-BFE0-432514777490}">
      <dgm:prSet/>
      <dgm:spPr/>
      <dgm:t>
        <a:bodyPr/>
        <a:lstStyle/>
        <a:p>
          <a:endParaRPr lang="en-IE"/>
        </a:p>
      </dgm:t>
    </dgm:pt>
    <dgm:pt modelId="{21E380F9-83AA-40FE-93CA-870CF798AAFC}">
      <dgm:prSet phldrT="[Text]"/>
      <dgm:spPr/>
      <dgm:t>
        <a:bodyPr/>
        <a:lstStyle/>
        <a:p>
          <a:r>
            <a:rPr lang="en-IE"/>
            <a:t>Sampling Frame</a:t>
          </a:r>
        </a:p>
      </dgm:t>
    </dgm:pt>
    <dgm:pt modelId="{6D66BD08-AB98-46CE-A99E-EAD72ADE8591}" type="parTrans" cxnId="{ED4AAE41-1693-48FF-87F8-0DFFAE9297D7}">
      <dgm:prSet/>
      <dgm:spPr/>
      <dgm:t>
        <a:bodyPr/>
        <a:lstStyle/>
        <a:p>
          <a:endParaRPr lang="en-IE"/>
        </a:p>
      </dgm:t>
    </dgm:pt>
    <dgm:pt modelId="{45974AFB-F905-42F9-A731-D51B6B026833}" type="sibTrans" cxnId="{ED4AAE41-1693-48FF-87F8-0DFFAE9297D7}">
      <dgm:prSet/>
      <dgm:spPr/>
      <dgm:t>
        <a:bodyPr/>
        <a:lstStyle/>
        <a:p>
          <a:endParaRPr lang="en-IE"/>
        </a:p>
      </dgm:t>
    </dgm:pt>
    <dgm:pt modelId="{ABCA3035-DA48-4CDC-B3B0-0E9335DD25AE}">
      <dgm:prSet phldrT="[Text]"/>
      <dgm:spPr/>
      <dgm:t>
        <a:bodyPr/>
        <a:lstStyle/>
        <a:p>
          <a:r>
            <a:rPr lang="en-IE"/>
            <a:t>Sample Size</a:t>
          </a:r>
        </a:p>
      </dgm:t>
    </dgm:pt>
    <dgm:pt modelId="{D27B59E3-70EF-477F-872B-F624E4B8A24F}" type="parTrans" cxnId="{F7ABEF00-E429-41F7-92ED-F85D383D12A1}">
      <dgm:prSet/>
      <dgm:spPr/>
      <dgm:t>
        <a:bodyPr/>
        <a:lstStyle/>
        <a:p>
          <a:endParaRPr lang="en-IE"/>
        </a:p>
      </dgm:t>
    </dgm:pt>
    <dgm:pt modelId="{E9868E64-B6C3-4811-B9E6-527BD79DFA96}" type="sibTrans" cxnId="{F7ABEF00-E429-41F7-92ED-F85D383D12A1}">
      <dgm:prSet/>
      <dgm:spPr/>
      <dgm:t>
        <a:bodyPr/>
        <a:lstStyle/>
        <a:p>
          <a:endParaRPr lang="en-IE"/>
        </a:p>
      </dgm:t>
    </dgm:pt>
    <dgm:pt modelId="{AAF74535-608C-4FC3-94D0-4C5F42A72102}">
      <dgm:prSet phldrT="[Text]"/>
      <dgm:spPr/>
      <dgm:t>
        <a:bodyPr/>
        <a:lstStyle/>
        <a:p>
          <a:r>
            <a:rPr lang="en-IE"/>
            <a:t>Sampling Techniques</a:t>
          </a:r>
        </a:p>
      </dgm:t>
    </dgm:pt>
    <dgm:pt modelId="{E1154258-F5B1-4B93-996C-6D0F53FD87D9}" type="parTrans" cxnId="{B8A19B52-9EAF-4DF8-BE16-0EF1B00E1697}">
      <dgm:prSet/>
      <dgm:spPr/>
      <dgm:t>
        <a:bodyPr/>
        <a:lstStyle/>
        <a:p>
          <a:endParaRPr lang="en-IE"/>
        </a:p>
      </dgm:t>
    </dgm:pt>
    <dgm:pt modelId="{91D92B31-58B0-4602-BF3A-1BE7106BCBA7}" type="sibTrans" cxnId="{B8A19B52-9EAF-4DF8-BE16-0EF1B00E1697}">
      <dgm:prSet/>
      <dgm:spPr/>
      <dgm:t>
        <a:bodyPr/>
        <a:lstStyle/>
        <a:p>
          <a:endParaRPr lang="en-IE"/>
        </a:p>
      </dgm:t>
    </dgm:pt>
    <dgm:pt modelId="{5BF7C906-1E7A-4011-B9C6-EA1849569664}">
      <dgm:prSet phldrT="[Text]"/>
      <dgm:spPr/>
      <dgm:t>
        <a:bodyPr/>
        <a:lstStyle/>
        <a:p>
          <a:r>
            <a:rPr lang="en-IE"/>
            <a:t>Check for Representatiion</a:t>
          </a:r>
        </a:p>
      </dgm:t>
    </dgm:pt>
    <dgm:pt modelId="{F80DDD67-6F3F-4A91-8857-F351A97C8256}" type="parTrans" cxnId="{241FBC8C-BBD7-43C2-8B2D-71D706C6C511}">
      <dgm:prSet/>
      <dgm:spPr/>
      <dgm:t>
        <a:bodyPr/>
        <a:lstStyle/>
        <a:p>
          <a:endParaRPr lang="en-IE"/>
        </a:p>
      </dgm:t>
    </dgm:pt>
    <dgm:pt modelId="{C526605F-80FC-4A50-8765-DB51DF285736}" type="sibTrans" cxnId="{241FBC8C-BBD7-43C2-8B2D-71D706C6C511}">
      <dgm:prSet/>
      <dgm:spPr/>
      <dgm:t>
        <a:bodyPr/>
        <a:lstStyle/>
        <a:p>
          <a:endParaRPr lang="en-IE"/>
        </a:p>
      </dgm:t>
    </dgm:pt>
    <dgm:pt modelId="{3FC40779-DC0E-4E4E-8F0D-6765A6399F66}" type="pres">
      <dgm:prSet presAssocID="{F5387BDE-9BA1-469F-9F60-CFCF3809A5DB}" presName="cycle" presStyleCnt="0">
        <dgm:presLayoutVars>
          <dgm:chMax val="1"/>
          <dgm:dir/>
          <dgm:animLvl val="ctr"/>
          <dgm:resizeHandles val="exact"/>
        </dgm:presLayoutVars>
      </dgm:prSet>
      <dgm:spPr/>
    </dgm:pt>
    <dgm:pt modelId="{B5295FB7-1F31-4183-9D83-05F9FDC8C818}" type="pres">
      <dgm:prSet presAssocID="{47A042A6-17F0-4981-B3E5-8B7E682662F8}" presName="centerShape" presStyleLbl="node0" presStyleIdx="0" presStyleCnt="1"/>
      <dgm:spPr/>
    </dgm:pt>
    <dgm:pt modelId="{20343EA4-8494-4D6A-97A8-0836C5A8C947}" type="pres">
      <dgm:prSet presAssocID="{6D66BD08-AB98-46CE-A99E-EAD72ADE8591}" presName="parTrans" presStyleLbl="bgSibTrans2D1" presStyleIdx="0" presStyleCnt="4"/>
      <dgm:spPr/>
    </dgm:pt>
    <dgm:pt modelId="{97E45AFB-7C93-4A8B-9172-7E7824FEC957}" type="pres">
      <dgm:prSet presAssocID="{21E380F9-83AA-40FE-93CA-870CF798AAFC}" presName="node" presStyleLbl="node1" presStyleIdx="0" presStyleCnt="4">
        <dgm:presLayoutVars>
          <dgm:bulletEnabled val="1"/>
        </dgm:presLayoutVars>
      </dgm:prSet>
      <dgm:spPr/>
    </dgm:pt>
    <dgm:pt modelId="{1048D8A0-481C-4248-AB13-D0F6371E8EB6}" type="pres">
      <dgm:prSet presAssocID="{D27B59E3-70EF-477F-872B-F624E4B8A24F}" presName="parTrans" presStyleLbl="bgSibTrans2D1" presStyleIdx="1" presStyleCnt="4"/>
      <dgm:spPr/>
    </dgm:pt>
    <dgm:pt modelId="{EDFDBA7C-AB47-4D7E-87A1-43AB0F924127}" type="pres">
      <dgm:prSet presAssocID="{ABCA3035-DA48-4CDC-B3B0-0E9335DD25AE}" presName="node" presStyleLbl="node1" presStyleIdx="1" presStyleCnt="4">
        <dgm:presLayoutVars>
          <dgm:bulletEnabled val="1"/>
        </dgm:presLayoutVars>
      </dgm:prSet>
      <dgm:spPr/>
    </dgm:pt>
    <dgm:pt modelId="{42D97E43-50BB-4B61-9018-0F4BF29D348C}" type="pres">
      <dgm:prSet presAssocID="{E1154258-F5B1-4B93-996C-6D0F53FD87D9}" presName="parTrans" presStyleLbl="bgSibTrans2D1" presStyleIdx="2" presStyleCnt="4"/>
      <dgm:spPr/>
    </dgm:pt>
    <dgm:pt modelId="{C7856268-2173-4591-A043-48A54A9705D1}" type="pres">
      <dgm:prSet presAssocID="{AAF74535-608C-4FC3-94D0-4C5F42A72102}" presName="node" presStyleLbl="node1" presStyleIdx="2" presStyleCnt="4">
        <dgm:presLayoutVars>
          <dgm:bulletEnabled val="1"/>
        </dgm:presLayoutVars>
      </dgm:prSet>
      <dgm:spPr/>
    </dgm:pt>
    <dgm:pt modelId="{359817FA-430B-4CBC-9FD0-EA40F818ED77}" type="pres">
      <dgm:prSet presAssocID="{F80DDD67-6F3F-4A91-8857-F351A97C8256}" presName="parTrans" presStyleLbl="bgSibTrans2D1" presStyleIdx="3" presStyleCnt="4"/>
      <dgm:spPr/>
    </dgm:pt>
    <dgm:pt modelId="{D487CA70-B02C-4C4B-BFD7-ED584B833B02}" type="pres">
      <dgm:prSet presAssocID="{5BF7C906-1E7A-4011-B9C6-EA1849569664}" presName="node" presStyleLbl="node1" presStyleIdx="3" presStyleCnt="4">
        <dgm:presLayoutVars>
          <dgm:bulletEnabled val="1"/>
        </dgm:presLayoutVars>
      </dgm:prSet>
      <dgm:spPr/>
    </dgm:pt>
  </dgm:ptLst>
  <dgm:cxnLst>
    <dgm:cxn modelId="{F7ABEF00-E429-41F7-92ED-F85D383D12A1}" srcId="{47A042A6-17F0-4981-B3E5-8B7E682662F8}" destId="{ABCA3035-DA48-4CDC-B3B0-0E9335DD25AE}" srcOrd="1" destOrd="0" parTransId="{D27B59E3-70EF-477F-872B-F624E4B8A24F}" sibTransId="{E9868E64-B6C3-4811-B9E6-527BD79DFA96}"/>
    <dgm:cxn modelId="{B54EEE10-1866-4F80-87ED-8D21E216706F}" type="presOf" srcId="{D27B59E3-70EF-477F-872B-F624E4B8A24F}" destId="{1048D8A0-481C-4248-AB13-D0F6371E8EB6}" srcOrd="0" destOrd="0" presId="urn:microsoft.com/office/officeart/2005/8/layout/radial4"/>
    <dgm:cxn modelId="{4A8C3726-FEFF-4237-89B7-1B3DFF9454BA}" type="presOf" srcId="{E1154258-F5B1-4B93-996C-6D0F53FD87D9}" destId="{42D97E43-50BB-4B61-9018-0F4BF29D348C}" srcOrd="0" destOrd="0" presId="urn:microsoft.com/office/officeart/2005/8/layout/radial4"/>
    <dgm:cxn modelId="{ED4AAE41-1693-48FF-87F8-0DFFAE9297D7}" srcId="{47A042A6-17F0-4981-B3E5-8B7E682662F8}" destId="{21E380F9-83AA-40FE-93CA-870CF798AAFC}" srcOrd="0" destOrd="0" parTransId="{6D66BD08-AB98-46CE-A99E-EAD72ADE8591}" sibTransId="{45974AFB-F905-42F9-A731-D51B6B026833}"/>
    <dgm:cxn modelId="{2EB48663-E167-4EF8-A2CB-5A8F8DD45CD1}" type="presOf" srcId="{F5387BDE-9BA1-469F-9F60-CFCF3809A5DB}" destId="{3FC40779-DC0E-4E4E-8F0D-6765A6399F66}" srcOrd="0" destOrd="0" presId="urn:microsoft.com/office/officeart/2005/8/layout/radial4"/>
    <dgm:cxn modelId="{4D252550-6185-46EB-8AEE-AFC0A5F117EC}" type="presOf" srcId="{21E380F9-83AA-40FE-93CA-870CF798AAFC}" destId="{97E45AFB-7C93-4A8B-9172-7E7824FEC957}" srcOrd="0" destOrd="0" presId="urn:microsoft.com/office/officeart/2005/8/layout/radial4"/>
    <dgm:cxn modelId="{B8A19B52-9EAF-4DF8-BE16-0EF1B00E1697}" srcId="{47A042A6-17F0-4981-B3E5-8B7E682662F8}" destId="{AAF74535-608C-4FC3-94D0-4C5F42A72102}" srcOrd="2" destOrd="0" parTransId="{E1154258-F5B1-4B93-996C-6D0F53FD87D9}" sibTransId="{91D92B31-58B0-4602-BF3A-1BE7106BCBA7}"/>
    <dgm:cxn modelId="{A9856C56-0ECB-43DE-BFE0-432514777490}" srcId="{F5387BDE-9BA1-469F-9F60-CFCF3809A5DB}" destId="{47A042A6-17F0-4981-B3E5-8B7E682662F8}" srcOrd="0" destOrd="0" parTransId="{37357BE4-24FB-4CCD-AFBE-26AD670899A0}" sibTransId="{2CD532BF-6AA9-43CF-944C-5AC46B550B3B}"/>
    <dgm:cxn modelId="{241FBC8C-BBD7-43C2-8B2D-71D706C6C511}" srcId="{47A042A6-17F0-4981-B3E5-8B7E682662F8}" destId="{5BF7C906-1E7A-4011-B9C6-EA1849569664}" srcOrd="3" destOrd="0" parTransId="{F80DDD67-6F3F-4A91-8857-F351A97C8256}" sibTransId="{C526605F-80FC-4A50-8765-DB51DF285736}"/>
    <dgm:cxn modelId="{1A559194-643B-456D-927E-420C65C769A6}" type="presOf" srcId="{F80DDD67-6F3F-4A91-8857-F351A97C8256}" destId="{359817FA-430B-4CBC-9FD0-EA40F818ED77}" srcOrd="0" destOrd="0" presId="urn:microsoft.com/office/officeart/2005/8/layout/radial4"/>
    <dgm:cxn modelId="{3B1B3F99-8427-412E-AEE0-59CD73BEB32E}" type="presOf" srcId="{47A042A6-17F0-4981-B3E5-8B7E682662F8}" destId="{B5295FB7-1F31-4183-9D83-05F9FDC8C818}" srcOrd="0" destOrd="0" presId="urn:microsoft.com/office/officeart/2005/8/layout/radial4"/>
    <dgm:cxn modelId="{672CE7A9-E52E-4093-A8E1-0354DFA108CF}" type="presOf" srcId="{6D66BD08-AB98-46CE-A99E-EAD72ADE8591}" destId="{20343EA4-8494-4D6A-97A8-0836C5A8C947}" srcOrd="0" destOrd="0" presId="urn:microsoft.com/office/officeart/2005/8/layout/radial4"/>
    <dgm:cxn modelId="{7B1EB2B5-3636-45F6-99D5-231C23172AEA}" type="presOf" srcId="{ABCA3035-DA48-4CDC-B3B0-0E9335DD25AE}" destId="{EDFDBA7C-AB47-4D7E-87A1-43AB0F924127}" srcOrd="0" destOrd="0" presId="urn:microsoft.com/office/officeart/2005/8/layout/radial4"/>
    <dgm:cxn modelId="{0BFDECE2-9A3E-425E-AB9E-0F3DFA12B818}" type="presOf" srcId="{5BF7C906-1E7A-4011-B9C6-EA1849569664}" destId="{D487CA70-B02C-4C4B-BFD7-ED584B833B02}" srcOrd="0" destOrd="0" presId="urn:microsoft.com/office/officeart/2005/8/layout/radial4"/>
    <dgm:cxn modelId="{92574EF7-9620-44AB-8C66-E712B6F378DA}" type="presOf" srcId="{AAF74535-608C-4FC3-94D0-4C5F42A72102}" destId="{C7856268-2173-4591-A043-48A54A9705D1}" srcOrd="0" destOrd="0" presId="urn:microsoft.com/office/officeart/2005/8/layout/radial4"/>
    <dgm:cxn modelId="{8B85ECF6-81E5-492A-B492-62353187AC14}" type="presParOf" srcId="{3FC40779-DC0E-4E4E-8F0D-6765A6399F66}" destId="{B5295FB7-1F31-4183-9D83-05F9FDC8C818}" srcOrd="0" destOrd="0" presId="urn:microsoft.com/office/officeart/2005/8/layout/radial4"/>
    <dgm:cxn modelId="{EC598498-3F5E-41EB-B1FB-B8B686FE67EA}" type="presParOf" srcId="{3FC40779-DC0E-4E4E-8F0D-6765A6399F66}" destId="{20343EA4-8494-4D6A-97A8-0836C5A8C947}" srcOrd="1" destOrd="0" presId="urn:microsoft.com/office/officeart/2005/8/layout/radial4"/>
    <dgm:cxn modelId="{DE1CE85A-A967-475F-87D4-564C8308E7EA}" type="presParOf" srcId="{3FC40779-DC0E-4E4E-8F0D-6765A6399F66}" destId="{97E45AFB-7C93-4A8B-9172-7E7824FEC957}" srcOrd="2" destOrd="0" presId="urn:microsoft.com/office/officeart/2005/8/layout/radial4"/>
    <dgm:cxn modelId="{499D3C78-B60E-4E4F-9508-1ADAF0F9BC33}" type="presParOf" srcId="{3FC40779-DC0E-4E4E-8F0D-6765A6399F66}" destId="{1048D8A0-481C-4248-AB13-D0F6371E8EB6}" srcOrd="3" destOrd="0" presId="urn:microsoft.com/office/officeart/2005/8/layout/radial4"/>
    <dgm:cxn modelId="{7E534C0E-64FD-47FB-8539-A4C3873ACE7B}" type="presParOf" srcId="{3FC40779-DC0E-4E4E-8F0D-6765A6399F66}" destId="{EDFDBA7C-AB47-4D7E-87A1-43AB0F924127}" srcOrd="4" destOrd="0" presId="urn:microsoft.com/office/officeart/2005/8/layout/radial4"/>
    <dgm:cxn modelId="{4248A84C-6D88-4E18-A46B-007F775BBDB2}" type="presParOf" srcId="{3FC40779-DC0E-4E4E-8F0D-6765A6399F66}" destId="{42D97E43-50BB-4B61-9018-0F4BF29D348C}" srcOrd="5" destOrd="0" presId="urn:microsoft.com/office/officeart/2005/8/layout/radial4"/>
    <dgm:cxn modelId="{F2559CE5-3A5D-4D0C-8696-3961955E7637}" type="presParOf" srcId="{3FC40779-DC0E-4E4E-8F0D-6765A6399F66}" destId="{C7856268-2173-4591-A043-48A54A9705D1}" srcOrd="6" destOrd="0" presId="urn:microsoft.com/office/officeart/2005/8/layout/radial4"/>
    <dgm:cxn modelId="{6811CF8F-3DCB-421A-9769-F9BB09DD0BFA}" type="presParOf" srcId="{3FC40779-DC0E-4E4E-8F0D-6765A6399F66}" destId="{359817FA-430B-4CBC-9FD0-EA40F818ED77}" srcOrd="7" destOrd="0" presId="urn:microsoft.com/office/officeart/2005/8/layout/radial4"/>
    <dgm:cxn modelId="{81FF32EF-36C3-413F-B3C2-0F0F9C424E0B}" type="presParOf" srcId="{3FC40779-DC0E-4E4E-8F0D-6765A6399F66}" destId="{D487CA70-B02C-4C4B-BFD7-ED584B833B02}" srcOrd="8"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95FB7-1F31-4183-9D83-05F9FDC8C818}">
      <dsp:nvSpPr>
        <dsp:cNvPr id="0" name=""/>
        <dsp:cNvSpPr/>
      </dsp:nvSpPr>
      <dsp:spPr>
        <a:xfrm>
          <a:off x="2002536" y="1718268"/>
          <a:ext cx="1481328" cy="1481328"/>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IE" sz="2100" kern="1200"/>
            <a:t>Sampling Strategy</a:t>
          </a:r>
        </a:p>
      </dsp:txBody>
      <dsp:txXfrm>
        <a:off x="2219471" y="1935203"/>
        <a:ext cx="1047458" cy="1047458"/>
      </dsp:txXfrm>
    </dsp:sp>
    <dsp:sp modelId="{20343EA4-8494-4D6A-97A8-0836C5A8C947}">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7E45AFB-7C93-4A8B-9172-7E7824FEC957}">
      <dsp:nvSpPr>
        <dsp:cNvPr id="0" name=""/>
        <dsp:cNvSpPr/>
      </dsp:nvSpPr>
      <dsp:spPr>
        <a:xfrm>
          <a:off x="19673" y="1354798"/>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Sampling Frame</a:t>
          </a:r>
        </a:p>
      </dsp:txBody>
      <dsp:txXfrm>
        <a:off x="52647" y="1387772"/>
        <a:ext cx="1341313" cy="1059861"/>
      </dsp:txXfrm>
    </dsp:sp>
    <dsp:sp modelId="{1048D8A0-481C-4248-AB13-D0F6371E8EB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DFDBA7C-AB47-4D7E-87A1-43AB0F924127}">
      <dsp:nvSpPr>
        <dsp:cNvPr id="0" name=""/>
        <dsp:cNvSpPr/>
      </dsp:nvSpPr>
      <dsp:spPr>
        <a:xfrm>
          <a:off x="1155811" y="803"/>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Sample Size</a:t>
          </a:r>
        </a:p>
      </dsp:txBody>
      <dsp:txXfrm>
        <a:off x="1188785" y="33777"/>
        <a:ext cx="1341313" cy="1059861"/>
      </dsp:txXfrm>
    </dsp:sp>
    <dsp:sp modelId="{42D97E43-50BB-4B61-9018-0F4BF29D348C}">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7856268-2173-4591-A043-48A54A9705D1}">
      <dsp:nvSpPr>
        <dsp:cNvPr id="0" name=""/>
        <dsp:cNvSpPr/>
      </dsp:nvSpPr>
      <dsp:spPr>
        <a:xfrm>
          <a:off x="2923327" y="803"/>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Sampling Techniques</a:t>
          </a:r>
        </a:p>
      </dsp:txBody>
      <dsp:txXfrm>
        <a:off x="2956301" y="33777"/>
        <a:ext cx="1341313" cy="1059861"/>
      </dsp:txXfrm>
    </dsp:sp>
    <dsp:sp modelId="{359817FA-430B-4CBC-9FD0-EA40F818ED77}">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487CA70-B02C-4C4B-BFD7-ED584B833B02}">
      <dsp:nvSpPr>
        <dsp:cNvPr id="0" name=""/>
        <dsp:cNvSpPr/>
      </dsp:nvSpPr>
      <dsp:spPr>
        <a:xfrm>
          <a:off x="4059464" y="1354798"/>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en-IE" sz="1500" kern="1200"/>
            <a:t>Check for Representatiion</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30012</Words>
  <Characters>171070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cp:revision>
  <dcterms:created xsi:type="dcterms:W3CDTF">2023-08-17T18:19:00Z</dcterms:created>
  <dcterms:modified xsi:type="dcterms:W3CDTF">2023-08-17T18:19:00Z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id="vctqodGL"/&gt;&lt;style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